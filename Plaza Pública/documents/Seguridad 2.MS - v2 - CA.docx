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9E4DB" w14:textId="776B1B53" w:rsidR="00623EB2" w:rsidRPr="001B3F9C" w:rsidRDefault="005F2A79" w:rsidP="001B3F9C">
      <w:pPr>
        <w:spacing w:before="240"/>
        <w:rPr>
          <w:b/>
          <w:lang w:val="es-SV"/>
        </w:rPr>
      </w:pPr>
      <w:r>
        <w:rPr>
          <w:b/>
          <w:lang w:val="es-SV"/>
        </w:rPr>
        <w:t xml:space="preserve">Ser agente de seguridad privada: </w:t>
      </w:r>
      <w:r w:rsidR="00174B1A" w:rsidRPr="001B3F9C">
        <w:rPr>
          <w:b/>
          <w:lang w:val="es-SV"/>
        </w:rPr>
        <w:t>Trabajar 12 horas</w:t>
      </w:r>
      <w:r w:rsidR="00DA0E9C" w:rsidRPr="001B3F9C">
        <w:rPr>
          <w:b/>
          <w:lang w:val="es-SV"/>
        </w:rPr>
        <w:t>, bajo riesgo</w:t>
      </w:r>
      <w:r w:rsidR="00174B1A" w:rsidRPr="001B3F9C">
        <w:rPr>
          <w:b/>
          <w:lang w:val="es-SV"/>
        </w:rPr>
        <w:t xml:space="preserve"> y </w:t>
      </w:r>
      <w:r>
        <w:rPr>
          <w:b/>
          <w:lang w:val="es-SV"/>
        </w:rPr>
        <w:t xml:space="preserve">sin </w:t>
      </w:r>
      <w:r w:rsidR="00174B1A" w:rsidRPr="001B3F9C">
        <w:rPr>
          <w:b/>
          <w:lang w:val="es-SV"/>
        </w:rPr>
        <w:t>ganar el mínimo</w:t>
      </w:r>
    </w:p>
    <w:p w14:paraId="347A57DA" w14:textId="77777777" w:rsidR="002426E3" w:rsidRDefault="002426E3" w:rsidP="001B3F9C">
      <w:pPr>
        <w:spacing w:before="240"/>
        <w:rPr>
          <w:lang w:val="es-SV"/>
        </w:rPr>
      </w:pPr>
    </w:p>
    <w:p w14:paraId="0FBD60C1" w14:textId="3D547E91" w:rsidR="00453D2C" w:rsidRPr="001B3F9C" w:rsidRDefault="005905A1" w:rsidP="001B3F9C">
      <w:pPr>
        <w:spacing w:before="240"/>
        <w:rPr>
          <w:lang w:val="es-SV"/>
        </w:rPr>
      </w:pPr>
      <w:r w:rsidRPr="001B3F9C">
        <w:rPr>
          <w:lang w:val="es-SV"/>
        </w:rPr>
        <w:t xml:space="preserve">Hasta octubre de 2018 había </w:t>
      </w:r>
      <w:r w:rsidR="003E13EA">
        <w:rPr>
          <w:lang w:val="es-SV"/>
        </w:rPr>
        <w:t xml:space="preserve">más de 23 </w:t>
      </w:r>
      <w:r w:rsidR="006757A0">
        <w:rPr>
          <w:lang w:val="es-SV"/>
        </w:rPr>
        <w:t>mil</w:t>
      </w:r>
      <w:r w:rsidRPr="001B3F9C">
        <w:rPr>
          <w:lang w:val="es-SV"/>
        </w:rPr>
        <w:t xml:space="preserve"> agentes </w:t>
      </w:r>
      <w:r w:rsidR="001B3F9C">
        <w:rPr>
          <w:lang w:val="es-SV"/>
        </w:rPr>
        <w:t xml:space="preserve">de seguridad privada </w:t>
      </w:r>
      <w:r w:rsidRPr="001B3F9C">
        <w:rPr>
          <w:lang w:val="es-SV"/>
        </w:rPr>
        <w:t xml:space="preserve">reconocidos </w:t>
      </w:r>
      <w:r w:rsidR="002426E3">
        <w:rPr>
          <w:lang w:val="es-SV"/>
        </w:rPr>
        <w:t>oficialmente</w:t>
      </w:r>
      <w:r w:rsidRPr="001B3F9C">
        <w:rPr>
          <w:lang w:val="es-SV"/>
        </w:rPr>
        <w:t xml:space="preserve">. </w:t>
      </w:r>
      <w:r w:rsidR="0080094A">
        <w:rPr>
          <w:lang w:val="es-SV"/>
        </w:rPr>
        <w:t>Sin embargo, l</w:t>
      </w:r>
      <w:r w:rsidRPr="001B3F9C">
        <w:rPr>
          <w:lang w:val="es-SV"/>
        </w:rPr>
        <w:t xml:space="preserve">os cálculos de la Cámara de Seguridad y Gremial de Empresas de Seguridad Privada rondan cinco veces </w:t>
      </w:r>
      <w:r w:rsidR="001B3F9C">
        <w:rPr>
          <w:lang w:val="es-SV"/>
        </w:rPr>
        <w:t>esa cifra</w:t>
      </w:r>
      <w:r w:rsidRPr="001B3F9C">
        <w:rPr>
          <w:lang w:val="es-SV"/>
        </w:rPr>
        <w:t xml:space="preserve">. La vida del agente de seguridad es precaria: largas horas laborales, mala paga y </w:t>
      </w:r>
      <w:r w:rsidR="001B3F9C">
        <w:rPr>
          <w:lang w:val="es-SV"/>
        </w:rPr>
        <w:t>ninguna</w:t>
      </w:r>
      <w:r w:rsidR="001B3F9C" w:rsidRPr="001B3F9C">
        <w:rPr>
          <w:lang w:val="es-SV"/>
        </w:rPr>
        <w:t xml:space="preserve"> </w:t>
      </w:r>
      <w:r w:rsidRPr="001B3F9C">
        <w:rPr>
          <w:lang w:val="es-SV"/>
        </w:rPr>
        <w:t>garantía</w:t>
      </w:r>
      <w:r w:rsidR="001B3F9C">
        <w:rPr>
          <w:lang w:val="es-SV"/>
        </w:rPr>
        <w:t xml:space="preserve"> </w:t>
      </w:r>
      <w:r w:rsidRPr="001B3F9C">
        <w:rPr>
          <w:lang w:val="es-SV"/>
        </w:rPr>
        <w:t>legal</w:t>
      </w:r>
      <w:r w:rsidR="001B3F9C">
        <w:rPr>
          <w:lang w:val="es-SV"/>
        </w:rPr>
        <w:t xml:space="preserve"> por la realización de su trabajo</w:t>
      </w:r>
      <w:r w:rsidRPr="001B3F9C">
        <w:rPr>
          <w:lang w:val="es-SV"/>
        </w:rPr>
        <w:t xml:space="preserve">. De eso hablan </w:t>
      </w:r>
      <w:r w:rsidR="00453D2C" w:rsidRPr="001B3F9C">
        <w:rPr>
          <w:lang w:val="es-SV"/>
        </w:rPr>
        <w:t>las 21,314 denuncias contra empresas privadas de seguridad ante el Ministerio de Trabajo entre 2010 y julio de 2018.</w:t>
      </w:r>
      <w:r w:rsidR="002426E3">
        <w:rPr>
          <w:lang w:val="es-SV"/>
        </w:rPr>
        <w:t xml:space="preserve"> Las gremiales de seguridad opinan que parte </w:t>
      </w:r>
      <w:r w:rsidR="006757A0">
        <w:rPr>
          <w:lang w:val="es-SV"/>
        </w:rPr>
        <w:t xml:space="preserve">de </w:t>
      </w:r>
      <w:r w:rsidR="002426E3">
        <w:rPr>
          <w:lang w:val="es-SV"/>
        </w:rPr>
        <w:t>esa responsabilidad no les compete.</w:t>
      </w:r>
    </w:p>
    <w:p w14:paraId="2D387668" w14:textId="77777777" w:rsidR="00FC2F34" w:rsidRDefault="00FC2F34" w:rsidP="001B3F9C">
      <w:pPr>
        <w:spacing w:before="240"/>
        <w:rPr>
          <w:lang w:val="es-SV"/>
        </w:rPr>
      </w:pPr>
    </w:p>
    <w:p w14:paraId="6F35929E" w14:textId="77777777" w:rsidR="00453D2C" w:rsidRPr="001B3F9C" w:rsidRDefault="00453D2C" w:rsidP="00A82C2D">
      <w:pPr>
        <w:spacing w:before="240"/>
        <w:jc w:val="center"/>
        <w:rPr>
          <w:lang w:val="es-SV"/>
        </w:rPr>
      </w:pPr>
      <w:r w:rsidRPr="001B3F9C">
        <w:rPr>
          <w:lang w:val="es-SV"/>
        </w:rPr>
        <w:t>Por Suchit Chávez</w:t>
      </w:r>
    </w:p>
    <w:p w14:paraId="7546B4AD" w14:textId="58A87164" w:rsidR="00174B1A" w:rsidRPr="001B3F9C" w:rsidRDefault="00453D2C" w:rsidP="001B3F9C">
      <w:pPr>
        <w:spacing w:before="240"/>
        <w:rPr>
          <w:lang w:val="es-SV"/>
        </w:rPr>
      </w:pPr>
      <w:r w:rsidRPr="001B3F9C">
        <w:rPr>
          <w:lang w:val="es-SV"/>
        </w:rPr>
        <w:t>Abrir la puerta. Cerrarla. Volverla a abrir. Volverla a cerrar. Abrirla</w:t>
      </w:r>
      <w:r w:rsidR="001B3F9C">
        <w:rPr>
          <w:lang w:val="es-SV"/>
        </w:rPr>
        <w:t xml:space="preserve"> y cerrarla</w:t>
      </w:r>
      <w:r w:rsidRPr="001B3F9C">
        <w:rPr>
          <w:lang w:val="es-SV"/>
        </w:rPr>
        <w:t xml:space="preserve"> 20 veces cuando es lunes y llega poca gente. Abrirla </w:t>
      </w:r>
      <w:r w:rsidR="001B3F9C">
        <w:rPr>
          <w:lang w:val="es-SV"/>
        </w:rPr>
        <w:t xml:space="preserve">y cerrarla </w:t>
      </w:r>
      <w:r w:rsidRPr="001B3F9C">
        <w:rPr>
          <w:lang w:val="es-SV"/>
        </w:rPr>
        <w:t xml:space="preserve">50 veces cuando es jueves y el edificio se llena. Así, cada día. Mes a mes. Durante </w:t>
      </w:r>
      <w:r w:rsidR="006757A0">
        <w:rPr>
          <w:lang w:val="es-SV"/>
        </w:rPr>
        <w:t>ocho</w:t>
      </w:r>
      <w:r w:rsidR="006757A0" w:rsidRPr="001B3F9C">
        <w:rPr>
          <w:lang w:val="es-SV"/>
        </w:rPr>
        <w:t xml:space="preserve"> </w:t>
      </w:r>
      <w:r w:rsidRPr="001B3F9C">
        <w:rPr>
          <w:lang w:val="es-SV"/>
        </w:rPr>
        <w:t xml:space="preserve">meses. Sin variaciones. Buenos días. Buenas tardes. Buenas noches. Doce horas seguidas. De lunes a sábado. Esa es la vida de Juan, empleado de una empresa de seguridad privada, quien accedió a hablar desde el anonimato. </w:t>
      </w:r>
    </w:p>
    <w:p w14:paraId="51134520" w14:textId="4AE87C33" w:rsidR="001B3F9C" w:rsidRPr="001B3F9C" w:rsidRDefault="00453D2C" w:rsidP="001B3F9C">
      <w:pPr>
        <w:spacing w:before="240"/>
        <w:rPr>
          <w:lang w:val="es-SV"/>
        </w:rPr>
      </w:pPr>
      <w:r w:rsidRPr="001B3F9C">
        <w:rPr>
          <w:lang w:val="es-SV"/>
        </w:rPr>
        <w:t xml:space="preserve">Juan trabaja en una zona </w:t>
      </w:r>
      <w:r w:rsidR="006757A0">
        <w:rPr>
          <w:lang w:val="es-SV"/>
        </w:rPr>
        <w:t>«</w:t>
      </w:r>
      <w:r w:rsidRPr="001B3F9C">
        <w:rPr>
          <w:lang w:val="es-SV"/>
        </w:rPr>
        <w:t>tranquila</w:t>
      </w:r>
      <w:r w:rsidR="006757A0">
        <w:rPr>
          <w:lang w:val="es-SV"/>
        </w:rPr>
        <w:t>»</w:t>
      </w:r>
      <w:r w:rsidRPr="001B3F9C">
        <w:rPr>
          <w:lang w:val="es-SV"/>
        </w:rPr>
        <w:t>, como él</w:t>
      </w:r>
      <w:r w:rsidR="001B3F9C">
        <w:rPr>
          <w:lang w:val="es-SV"/>
        </w:rPr>
        <w:t xml:space="preserve"> la califica</w:t>
      </w:r>
      <w:r w:rsidRPr="001B3F9C">
        <w:rPr>
          <w:lang w:val="es-SV"/>
        </w:rPr>
        <w:t>, en un edificio privado</w:t>
      </w:r>
      <w:r w:rsidR="001B3F9C">
        <w:rPr>
          <w:lang w:val="es-SV"/>
        </w:rPr>
        <w:t xml:space="preserve"> de la zona 13 de la capital</w:t>
      </w:r>
      <w:r w:rsidRPr="001B3F9C">
        <w:rPr>
          <w:lang w:val="es-SV"/>
        </w:rPr>
        <w:t>, con un revólver calibre 38 al cinto. Su labor principal es abrir y c</w:t>
      </w:r>
      <w:r w:rsidR="009A57F5" w:rsidRPr="001B3F9C">
        <w:rPr>
          <w:lang w:val="es-SV"/>
        </w:rPr>
        <w:t xml:space="preserve">errar la puerta. Tiene 22 años. Su </w:t>
      </w:r>
      <w:r w:rsidR="00F3139A">
        <w:rPr>
          <w:lang w:val="es-SV"/>
        </w:rPr>
        <w:t>sueldo</w:t>
      </w:r>
      <w:r w:rsidR="00F3139A" w:rsidRPr="001B3F9C">
        <w:rPr>
          <w:lang w:val="es-SV"/>
        </w:rPr>
        <w:t xml:space="preserve"> </w:t>
      </w:r>
      <w:r w:rsidR="009A57F5" w:rsidRPr="001B3F9C">
        <w:rPr>
          <w:lang w:val="es-SV"/>
        </w:rPr>
        <w:t xml:space="preserve">es de 1,200 </w:t>
      </w:r>
      <w:r w:rsidR="006757A0">
        <w:rPr>
          <w:lang w:val="es-SV"/>
        </w:rPr>
        <w:t xml:space="preserve">quetzales </w:t>
      </w:r>
      <w:r w:rsidR="009A57F5" w:rsidRPr="001B3F9C">
        <w:rPr>
          <w:lang w:val="es-SV"/>
        </w:rPr>
        <w:t xml:space="preserve">quincenales. No llega al </w:t>
      </w:r>
      <w:r w:rsidR="009C6CBD">
        <w:fldChar w:fldCharType="begin"/>
      </w:r>
      <w:r w:rsidR="009C6CBD" w:rsidRPr="00DE2363">
        <w:rPr>
          <w:lang w:val="es-SV"/>
          <w:rPrChange w:id="0" w:author="Pedro Urdimales" w:date="2019-03-18T14:55:00Z">
            <w:rPr/>
          </w:rPrChange>
        </w:rPr>
        <w:instrText xml:space="preserve"> HYPERLINK "http://mintrabajo.gob.gt/index.php/dgt/salario-minimo" </w:instrText>
      </w:r>
      <w:r w:rsidR="009C6CBD">
        <w:fldChar w:fldCharType="separate"/>
      </w:r>
      <w:r w:rsidR="009A57F5" w:rsidRPr="001B3F9C">
        <w:rPr>
          <w:rStyle w:val="Hipervnculo"/>
          <w:lang w:val="es-SV"/>
        </w:rPr>
        <w:t>salario mínimo</w:t>
      </w:r>
      <w:r w:rsidR="009C6CBD">
        <w:rPr>
          <w:rStyle w:val="Hipervnculo"/>
          <w:lang w:val="es-SV"/>
        </w:rPr>
        <w:fldChar w:fldCharType="end"/>
      </w:r>
      <w:r w:rsidR="001B3F9C">
        <w:rPr>
          <w:lang w:val="es-SV"/>
        </w:rPr>
        <w:t xml:space="preserve"> vigente.</w:t>
      </w:r>
    </w:p>
    <w:p w14:paraId="6B4FC992" w14:textId="4407535A" w:rsidR="00AF7CE9" w:rsidRPr="001B3F9C" w:rsidRDefault="001B3F9C" w:rsidP="001B3F9C">
      <w:pPr>
        <w:spacing w:before="240"/>
        <w:rPr>
          <w:lang w:val="es-SV"/>
        </w:rPr>
      </w:pPr>
      <w:r>
        <w:rPr>
          <w:lang w:val="es-SV"/>
        </w:rPr>
        <w:t xml:space="preserve">En </w:t>
      </w:r>
      <w:r w:rsidR="002F0886" w:rsidRPr="001B3F9C">
        <w:rPr>
          <w:lang w:val="es-SV"/>
        </w:rPr>
        <w:t xml:space="preserve">su horario de trabajo, de </w:t>
      </w:r>
      <w:r w:rsidR="006757A0">
        <w:rPr>
          <w:lang w:val="es-SV"/>
        </w:rPr>
        <w:t>ocho</w:t>
      </w:r>
      <w:r w:rsidR="006757A0" w:rsidRPr="001B3F9C">
        <w:rPr>
          <w:lang w:val="es-SV"/>
        </w:rPr>
        <w:t xml:space="preserve"> </w:t>
      </w:r>
      <w:r w:rsidR="002F0886" w:rsidRPr="001B3F9C">
        <w:rPr>
          <w:lang w:val="es-SV"/>
        </w:rPr>
        <w:t xml:space="preserve">de la mañana a </w:t>
      </w:r>
      <w:r w:rsidR="006757A0">
        <w:rPr>
          <w:lang w:val="es-SV"/>
        </w:rPr>
        <w:t xml:space="preserve">ocho </w:t>
      </w:r>
      <w:r w:rsidR="002F0886" w:rsidRPr="001B3F9C">
        <w:rPr>
          <w:lang w:val="es-SV"/>
        </w:rPr>
        <w:t>de la noche</w:t>
      </w:r>
      <w:r>
        <w:rPr>
          <w:lang w:val="es-SV"/>
        </w:rPr>
        <w:t>,</w:t>
      </w:r>
      <w:r w:rsidR="002F0886" w:rsidRPr="001B3F9C">
        <w:rPr>
          <w:lang w:val="es-SV"/>
        </w:rPr>
        <w:t xml:space="preserve"> no está estipulada la hora de almuerzo, </w:t>
      </w:r>
      <w:r w:rsidR="006757A0">
        <w:rPr>
          <w:lang w:val="es-SV"/>
        </w:rPr>
        <w:t>«</w:t>
      </w:r>
      <w:r w:rsidR="002F0886" w:rsidRPr="001B3F9C">
        <w:rPr>
          <w:lang w:val="es-SV"/>
        </w:rPr>
        <w:t>pero aquí me dan permiso</w:t>
      </w:r>
      <w:r w:rsidR="006757A0">
        <w:rPr>
          <w:lang w:val="es-SV"/>
        </w:rPr>
        <w:t>»</w:t>
      </w:r>
      <w:r w:rsidR="002F0886" w:rsidRPr="001B3F9C">
        <w:rPr>
          <w:lang w:val="es-SV"/>
        </w:rPr>
        <w:t>, dice. El almuerzo, que compra todos los días, le cuesta 15</w:t>
      </w:r>
      <w:r w:rsidR="006757A0">
        <w:rPr>
          <w:lang w:val="es-SV"/>
        </w:rPr>
        <w:t xml:space="preserve"> quetzales</w:t>
      </w:r>
      <w:r w:rsidR="002F0886" w:rsidRPr="001B3F9C">
        <w:rPr>
          <w:lang w:val="es-SV"/>
        </w:rPr>
        <w:t xml:space="preserve">. Un promedio de 360 </w:t>
      </w:r>
      <w:r w:rsidR="006757A0">
        <w:rPr>
          <w:lang w:val="es-SV"/>
        </w:rPr>
        <w:t xml:space="preserve">quetzales </w:t>
      </w:r>
      <w:r w:rsidR="002F0886" w:rsidRPr="001B3F9C">
        <w:rPr>
          <w:lang w:val="es-SV"/>
        </w:rPr>
        <w:t>en almuerzos al mes. Este es su primer trabajo desde que terminó el servicio militar.</w:t>
      </w:r>
    </w:p>
    <w:p w14:paraId="6EF4C3EC" w14:textId="1A03C36A" w:rsidR="002F0886" w:rsidRPr="001B3F9C" w:rsidRDefault="00AF7CE9" w:rsidP="001B3F9C">
      <w:pPr>
        <w:spacing w:before="240"/>
        <w:rPr>
          <w:lang w:val="es-SV"/>
        </w:rPr>
      </w:pPr>
      <w:r w:rsidRPr="001B3F9C">
        <w:rPr>
          <w:lang w:val="es-SV"/>
        </w:rPr>
        <w:t xml:space="preserve">A pesar </w:t>
      </w:r>
      <w:r w:rsidR="001B3F9C">
        <w:rPr>
          <w:lang w:val="es-SV"/>
        </w:rPr>
        <w:t xml:space="preserve">de </w:t>
      </w:r>
      <w:r w:rsidRPr="001B3F9C">
        <w:rPr>
          <w:lang w:val="es-SV"/>
        </w:rPr>
        <w:t xml:space="preserve">que Juan trabaja en una empresa </w:t>
      </w:r>
      <w:r w:rsidR="005C4F52" w:rsidRPr="001B3F9C">
        <w:rPr>
          <w:lang w:val="es-SV"/>
        </w:rPr>
        <w:t xml:space="preserve">de las que están adecuadas a la Ley que Regula los Servicios de Seguridad Privada, él no está certificado como agente. Es decir, no forma parte de los 23,638 agentes reconocidos legalmente por la Dirección General de Servicios de Seguridad Privada, hasta octubre de 2018. </w:t>
      </w:r>
    </w:p>
    <w:p w14:paraId="3F0D2580" w14:textId="0927E59F" w:rsidR="005C4F52" w:rsidRPr="001B3F9C" w:rsidRDefault="005C4F52" w:rsidP="001B3F9C">
      <w:pPr>
        <w:spacing w:before="240"/>
        <w:rPr>
          <w:lang w:val="es-SV"/>
        </w:rPr>
      </w:pPr>
      <w:r w:rsidRPr="001B3F9C">
        <w:rPr>
          <w:lang w:val="es-SV"/>
        </w:rPr>
        <w:t xml:space="preserve">Cuando se le </w:t>
      </w:r>
      <w:r w:rsidR="0044594D">
        <w:rPr>
          <w:lang w:val="es-SV"/>
        </w:rPr>
        <w:t>cuestiona</w:t>
      </w:r>
      <w:r w:rsidR="0044594D" w:rsidRPr="001B3F9C">
        <w:rPr>
          <w:lang w:val="es-SV"/>
        </w:rPr>
        <w:t xml:space="preserve"> </w:t>
      </w:r>
      <w:r w:rsidRPr="001B3F9C">
        <w:rPr>
          <w:lang w:val="es-SV"/>
        </w:rPr>
        <w:t xml:space="preserve">si fue a sacar su certificación como agente pregunta </w:t>
      </w:r>
      <w:r w:rsidR="006757A0">
        <w:rPr>
          <w:lang w:val="es-SV"/>
        </w:rPr>
        <w:t>«</w:t>
      </w:r>
      <w:r w:rsidR="006757A0" w:rsidRPr="001B3F9C">
        <w:rPr>
          <w:lang w:val="es-SV"/>
        </w:rPr>
        <w:t>¿</w:t>
      </w:r>
      <w:r w:rsidRPr="001B3F9C">
        <w:rPr>
          <w:lang w:val="es-SV"/>
        </w:rPr>
        <w:t>qué es eso?</w:t>
      </w:r>
      <w:r w:rsidR="006757A0">
        <w:rPr>
          <w:lang w:val="es-SV"/>
        </w:rPr>
        <w:t>»</w:t>
      </w:r>
      <w:r w:rsidRPr="001B3F9C">
        <w:rPr>
          <w:lang w:val="es-SV"/>
        </w:rPr>
        <w:t xml:space="preserve">. </w:t>
      </w:r>
      <w:r w:rsidR="00877356" w:rsidRPr="001B3F9C">
        <w:rPr>
          <w:lang w:val="es-SV"/>
        </w:rPr>
        <w:t xml:space="preserve">Tampoco sacó sus antecedentes </w:t>
      </w:r>
      <w:r w:rsidR="001B3F9C">
        <w:rPr>
          <w:lang w:val="es-SV"/>
        </w:rPr>
        <w:t>policiacos</w:t>
      </w:r>
      <w:r w:rsidR="00877356" w:rsidRPr="001B3F9C">
        <w:rPr>
          <w:lang w:val="es-SV"/>
        </w:rPr>
        <w:t xml:space="preserve">. </w:t>
      </w:r>
      <w:r w:rsidR="006757A0">
        <w:rPr>
          <w:lang w:val="es-SV"/>
        </w:rPr>
        <w:t>«</w:t>
      </w:r>
      <w:r w:rsidR="00877356" w:rsidRPr="001B3F9C">
        <w:rPr>
          <w:lang w:val="es-SV"/>
        </w:rPr>
        <w:t>En la empresa me dijeron que ellos los iban a sacar</w:t>
      </w:r>
      <w:r w:rsidR="006757A0">
        <w:rPr>
          <w:lang w:val="es-SV"/>
        </w:rPr>
        <w:t>»</w:t>
      </w:r>
      <w:r w:rsidR="00877356" w:rsidRPr="001B3F9C">
        <w:rPr>
          <w:lang w:val="es-SV"/>
        </w:rPr>
        <w:t xml:space="preserve">, explica, pero desconoce si su empleador hizo ese trámite que, </w:t>
      </w:r>
      <w:r w:rsidR="001B3F9C">
        <w:rPr>
          <w:lang w:val="es-SV"/>
        </w:rPr>
        <w:t>según la ley</w:t>
      </w:r>
      <w:r w:rsidR="00877356" w:rsidRPr="001B3F9C">
        <w:rPr>
          <w:lang w:val="es-SV"/>
        </w:rPr>
        <w:t xml:space="preserve">, es </w:t>
      </w:r>
      <w:r w:rsidR="001B3F9C">
        <w:rPr>
          <w:lang w:val="es-SV"/>
        </w:rPr>
        <w:t xml:space="preserve">estrictamente </w:t>
      </w:r>
      <w:r w:rsidR="00877356" w:rsidRPr="001B3F9C">
        <w:rPr>
          <w:lang w:val="es-SV"/>
        </w:rPr>
        <w:t xml:space="preserve">personal. </w:t>
      </w:r>
    </w:p>
    <w:p w14:paraId="09B1F7B6" w14:textId="1E8EB23E" w:rsidR="003C1DD5" w:rsidRDefault="001B3F9C" w:rsidP="001B3F9C">
      <w:pPr>
        <w:spacing w:before="240"/>
        <w:rPr>
          <w:lang w:val="es-SV"/>
        </w:rPr>
      </w:pPr>
      <w:r>
        <w:rPr>
          <w:lang w:val="es-SV"/>
        </w:rPr>
        <w:t xml:space="preserve">La ley </w:t>
      </w:r>
      <w:r w:rsidR="00097D93" w:rsidRPr="001B3F9C">
        <w:rPr>
          <w:lang w:val="es-SV"/>
        </w:rPr>
        <w:t xml:space="preserve">establece que los vigilantes de las empresas de seguridad privada deben tener una certificación que los acredite para prestar el servicio, y haber pasado por un entrenamiento para serlo. Esa certificación es pagada. Según </w:t>
      </w:r>
      <w:r w:rsidR="009C6CBD">
        <w:fldChar w:fldCharType="begin"/>
      </w:r>
      <w:r w:rsidR="009C6CBD" w:rsidRPr="00DE2363">
        <w:rPr>
          <w:lang w:val="es-SV"/>
          <w:rPrChange w:id="1" w:author="Pedro Urdimales" w:date="2019-03-18T14:55:00Z">
            <w:rPr/>
          </w:rPrChange>
        </w:rPr>
        <w:instrText xml:space="preserve"> HYPERLINK "http://digessp.gob.gt/wp-content/uploads/2017/01/Listado-de-cobro-de</w:instrText>
      </w:r>
      <w:r w:rsidR="009C6CBD" w:rsidRPr="00DE2363">
        <w:rPr>
          <w:lang w:val="es-SV"/>
          <w:rPrChange w:id="2" w:author="Pedro Urdimales" w:date="2019-03-18T14:55:00Z">
            <w:rPr/>
          </w:rPrChange>
        </w:rPr>
        <w:instrText xml:space="preserve">-servicios-2018-DIGESSP.pdf" </w:instrText>
      </w:r>
      <w:r w:rsidR="009C6CBD">
        <w:fldChar w:fldCharType="separate"/>
      </w:r>
      <w:r w:rsidR="00097D93" w:rsidRPr="001B3F9C">
        <w:rPr>
          <w:rStyle w:val="Hipervnculo"/>
          <w:lang w:val="es-SV"/>
        </w:rPr>
        <w:t>la tabla vigente para 2018</w:t>
      </w:r>
      <w:r w:rsidR="009C6CBD">
        <w:rPr>
          <w:rStyle w:val="Hipervnculo"/>
          <w:lang w:val="es-SV"/>
        </w:rPr>
        <w:fldChar w:fldCharType="end"/>
      </w:r>
      <w:r w:rsidR="00097D93" w:rsidRPr="001B3F9C">
        <w:rPr>
          <w:lang w:val="es-SV"/>
        </w:rPr>
        <w:t>, el costo de la acreditación es de 405.72</w:t>
      </w:r>
      <w:r w:rsidR="006757A0">
        <w:rPr>
          <w:lang w:val="es-SV"/>
        </w:rPr>
        <w:t xml:space="preserve"> quetzales</w:t>
      </w:r>
      <w:r w:rsidR="00097D93" w:rsidRPr="001B3F9C">
        <w:rPr>
          <w:lang w:val="es-SV"/>
        </w:rPr>
        <w:t>, calculado con base al 15</w:t>
      </w:r>
      <w:r>
        <w:rPr>
          <w:lang w:val="es-SV"/>
        </w:rPr>
        <w:t xml:space="preserve"> </w:t>
      </w:r>
      <w:r w:rsidR="00097D93" w:rsidRPr="001B3F9C">
        <w:rPr>
          <w:lang w:val="es-SV"/>
        </w:rPr>
        <w:t xml:space="preserve">% del salario mínimo. </w:t>
      </w:r>
    </w:p>
    <w:p w14:paraId="0B78A469" w14:textId="7DE6E580" w:rsidR="00097D93" w:rsidRPr="001B3F9C" w:rsidRDefault="00097D93" w:rsidP="001B3F9C">
      <w:pPr>
        <w:spacing w:before="240"/>
        <w:rPr>
          <w:lang w:val="es-SV"/>
        </w:rPr>
      </w:pPr>
      <w:r w:rsidRPr="001B3F9C">
        <w:rPr>
          <w:lang w:val="es-SV"/>
        </w:rPr>
        <w:lastRenderedPageBreak/>
        <w:t xml:space="preserve">Adolfo Paredes, presidente de la Gremial de Empresas de Seguridad Privada, opina que la acreditación de los agentes o vigilantes no </w:t>
      </w:r>
      <w:r w:rsidR="003C1DD5" w:rsidRPr="001B3F9C">
        <w:rPr>
          <w:lang w:val="es-SV"/>
        </w:rPr>
        <w:t>les</w:t>
      </w:r>
      <w:r w:rsidRPr="001B3F9C">
        <w:rPr>
          <w:lang w:val="es-SV"/>
        </w:rPr>
        <w:t xml:space="preserve"> corresponde </w:t>
      </w:r>
      <w:r w:rsidR="003C1DD5">
        <w:rPr>
          <w:lang w:val="es-SV"/>
        </w:rPr>
        <w:t>tramitar</w:t>
      </w:r>
      <w:r w:rsidR="00A56E28">
        <w:rPr>
          <w:lang w:val="es-SV"/>
        </w:rPr>
        <w:t>la</w:t>
      </w:r>
      <w:r w:rsidR="003C1DD5">
        <w:rPr>
          <w:lang w:val="es-SV"/>
        </w:rPr>
        <w:t xml:space="preserve"> </w:t>
      </w:r>
      <w:r w:rsidRPr="001B3F9C">
        <w:rPr>
          <w:lang w:val="es-SV"/>
        </w:rPr>
        <w:t xml:space="preserve">a las empresas. </w:t>
      </w:r>
    </w:p>
    <w:p w14:paraId="2E4818D4" w14:textId="5AA0BD2E" w:rsidR="00097D93" w:rsidRPr="001B3F9C" w:rsidRDefault="003C1DD5" w:rsidP="001B3F9C">
      <w:pPr>
        <w:spacing w:before="240"/>
        <w:rPr>
          <w:lang w:val="es-SV"/>
        </w:rPr>
      </w:pPr>
      <w:r>
        <w:rPr>
          <w:lang w:val="es-SV"/>
        </w:rPr>
        <w:t xml:space="preserve">La ley </w:t>
      </w:r>
      <w:r w:rsidR="001B5DEF">
        <w:rPr>
          <w:lang w:val="es-SV"/>
        </w:rPr>
        <w:t xml:space="preserve">solo </w:t>
      </w:r>
      <w:r>
        <w:rPr>
          <w:lang w:val="es-SV"/>
        </w:rPr>
        <w:t xml:space="preserve">obliga a </w:t>
      </w:r>
      <w:r w:rsidR="00097D93" w:rsidRPr="001B3F9C">
        <w:rPr>
          <w:lang w:val="es-SV"/>
        </w:rPr>
        <w:t xml:space="preserve">las empresas </w:t>
      </w:r>
      <w:r>
        <w:rPr>
          <w:lang w:val="es-SV"/>
        </w:rPr>
        <w:t xml:space="preserve">a extender </w:t>
      </w:r>
      <w:r w:rsidR="00097D93" w:rsidRPr="001B3F9C">
        <w:rPr>
          <w:lang w:val="es-SV"/>
        </w:rPr>
        <w:t xml:space="preserve">a sus empleados una credencial firmada y sellada por la </w:t>
      </w:r>
      <w:r w:rsidR="006757A0" w:rsidRPr="001B3F9C">
        <w:rPr>
          <w:lang w:val="es-SV"/>
        </w:rPr>
        <w:t>Dirección General de Servicios de Seguridad Privada</w:t>
      </w:r>
      <w:r w:rsidR="006757A0" w:rsidRPr="001B3F9C" w:rsidDel="006757A0">
        <w:rPr>
          <w:lang w:val="es-SV"/>
        </w:rPr>
        <w:t xml:space="preserve"> </w:t>
      </w:r>
      <w:r w:rsidR="00097D93" w:rsidRPr="001B3F9C">
        <w:rPr>
          <w:lang w:val="es-SV"/>
        </w:rPr>
        <w:t>y el propietario o representante legal de la empresa. Este es uno de los vacíos legales que atacan las gremiales de empresarios, ya que se habla de una credencial y</w:t>
      </w:r>
      <w:r w:rsidR="001B5DEF">
        <w:rPr>
          <w:lang w:val="es-SV"/>
        </w:rPr>
        <w:t xml:space="preserve"> no</w:t>
      </w:r>
      <w:r w:rsidR="00097D93" w:rsidRPr="001B3F9C">
        <w:rPr>
          <w:lang w:val="es-SV"/>
        </w:rPr>
        <w:t xml:space="preserve"> de una certificación. </w:t>
      </w:r>
    </w:p>
    <w:p w14:paraId="1EED37D6" w14:textId="3AB48A8E" w:rsidR="000B4723" w:rsidRPr="001B3F9C" w:rsidRDefault="006757A0" w:rsidP="001B3F9C">
      <w:pPr>
        <w:spacing w:before="240"/>
        <w:rPr>
          <w:lang w:val="es-SV"/>
        </w:rPr>
      </w:pPr>
      <w:r>
        <w:rPr>
          <w:lang w:val="es-SV"/>
        </w:rPr>
        <w:t>«</w:t>
      </w:r>
      <w:r w:rsidR="000B4723" w:rsidRPr="001B3F9C">
        <w:rPr>
          <w:lang w:val="es-SV"/>
        </w:rPr>
        <w:t xml:space="preserve">Esa certificación es individual, no tienen por qué exigirme a mí que los obligue que saquen la licencia.  Entonces, cuando me dicen </w:t>
      </w:r>
      <w:r>
        <w:rPr>
          <w:lang w:val="es-SV"/>
        </w:rPr>
        <w:t>“</w:t>
      </w:r>
      <w:r w:rsidR="000B4723" w:rsidRPr="001B3F9C">
        <w:rPr>
          <w:lang w:val="es-SV"/>
        </w:rPr>
        <w:t>pero es que entonces no pueden trabajar</w:t>
      </w:r>
      <w:r>
        <w:rPr>
          <w:lang w:val="es-SV"/>
        </w:rPr>
        <w:t>”</w:t>
      </w:r>
      <w:r w:rsidR="000B4723" w:rsidRPr="001B3F9C">
        <w:rPr>
          <w:lang w:val="es-SV"/>
        </w:rPr>
        <w:t xml:space="preserve">, entonces </w:t>
      </w:r>
      <w:r w:rsidR="00876303" w:rsidRPr="001B3F9C">
        <w:rPr>
          <w:lang w:val="es-SV"/>
        </w:rPr>
        <w:t>denme</w:t>
      </w:r>
      <w:r w:rsidR="000B4723" w:rsidRPr="001B3F9C">
        <w:rPr>
          <w:lang w:val="es-SV"/>
        </w:rPr>
        <w:t xml:space="preserve"> una orden para que los despida, porque si los despido así nomás y yo no tengo ningún documento, el Ministerio de Trabajo me va a obligar a reinstalarlo</w:t>
      </w:r>
      <w:r>
        <w:rPr>
          <w:lang w:val="es-SV"/>
        </w:rPr>
        <w:t>»</w:t>
      </w:r>
      <w:r w:rsidR="000B4723" w:rsidRPr="001B3F9C">
        <w:rPr>
          <w:lang w:val="es-SV"/>
        </w:rPr>
        <w:t xml:space="preserve">, </w:t>
      </w:r>
      <w:r w:rsidR="001B5DEF">
        <w:rPr>
          <w:lang w:val="es-SV"/>
        </w:rPr>
        <w:t>dice</w:t>
      </w:r>
      <w:r w:rsidR="001B5DEF" w:rsidRPr="001B3F9C">
        <w:rPr>
          <w:lang w:val="es-SV"/>
        </w:rPr>
        <w:t xml:space="preserve"> </w:t>
      </w:r>
      <w:r w:rsidR="000B4723" w:rsidRPr="001B3F9C">
        <w:rPr>
          <w:lang w:val="es-SV"/>
        </w:rPr>
        <w:t xml:space="preserve">Rodolfo Muñoz Piloña, presidente de la Cámara de Seguridad y propietario de una empresa de seguridad privada. </w:t>
      </w:r>
    </w:p>
    <w:p w14:paraId="788AC5F9" w14:textId="66A931F9" w:rsidR="006757A0" w:rsidRDefault="000B4723" w:rsidP="001B3F9C">
      <w:pPr>
        <w:spacing w:before="240"/>
        <w:rPr>
          <w:lang w:val="es-SV"/>
        </w:rPr>
      </w:pPr>
      <w:r w:rsidRPr="001B3F9C">
        <w:rPr>
          <w:lang w:val="es-SV"/>
        </w:rPr>
        <w:t xml:space="preserve">Paredes, quien también es propietario de una empresa de seguridad privada, </w:t>
      </w:r>
      <w:r w:rsidR="00876303">
        <w:rPr>
          <w:lang w:val="es-SV"/>
        </w:rPr>
        <w:t xml:space="preserve">señala que las </w:t>
      </w:r>
      <w:r w:rsidR="006757A0">
        <w:rPr>
          <w:lang w:val="es-SV"/>
        </w:rPr>
        <w:t xml:space="preserve">compañías tenían </w:t>
      </w:r>
      <w:r w:rsidRPr="001B3F9C">
        <w:rPr>
          <w:lang w:val="es-SV"/>
        </w:rPr>
        <w:t xml:space="preserve">el derecho y la obligación de capacitar a </w:t>
      </w:r>
      <w:r w:rsidR="006757A0">
        <w:rPr>
          <w:lang w:val="es-SV"/>
        </w:rPr>
        <w:t xml:space="preserve">su </w:t>
      </w:r>
      <w:r w:rsidRPr="001B3F9C">
        <w:rPr>
          <w:lang w:val="es-SV"/>
        </w:rPr>
        <w:t xml:space="preserve">personal, </w:t>
      </w:r>
      <w:r w:rsidR="006757A0">
        <w:rPr>
          <w:lang w:val="es-SV"/>
        </w:rPr>
        <w:t>«p</w:t>
      </w:r>
      <w:r w:rsidRPr="001B3F9C">
        <w:rPr>
          <w:lang w:val="es-SV"/>
        </w:rPr>
        <w:t>ero ahora ya no lo tenemos, porque se crearon escuelas de capacitación</w:t>
      </w:r>
      <w:r w:rsidR="006757A0">
        <w:rPr>
          <w:lang w:val="es-SV"/>
        </w:rPr>
        <w:t>,</w:t>
      </w:r>
      <w:r w:rsidRPr="001B3F9C">
        <w:rPr>
          <w:lang w:val="es-SV"/>
        </w:rPr>
        <w:t xml:space="preserve"> </w:t>
      </w:r>
      <w:r w:rsidR="006757A0">
        <w:rPr>
          <w:lang w:val="es-SV"/>
        </w:rPr>
        <w:t xml:space="preserve">que </w:t>
      </w:r>
      <w:r w:rsidRPr="001B3F9C">
        <w:rPr>
          <w:lang w:val="es-SV"/>
        </w:rPr>
        <w:t>también tienen que ser certificadas, para que nosotros mandemos a nuestro personal a prepararse ahí y luego enviarlo a certificarse</w:t>
      </w:r>
      <w:r w:rsidR="006757A0">
        <w:rPr>
          <w:lang w:val="es-SV"/>
        </w:rPr>
        <w:t>»</w:t>
      </w:r>
      <w:r w:rsidRPr="001B3F9C">
        <w:rPr>
          <w:lang w:val="es-SV"/>
        </w:rPr>
        <w:t>.</w:t>
      </w:r>
    </w:p>
    <w:p w14:paraId="0D83D6C6" w14:textId="3B342A2D" w:rsidR="000B4723" w:rsidRPr="001B3F9C" w:rsidRDefault="006757A0" w:rsidP="001B3F9C">
      <w:pPr>
        <w:spacing w:before="240"/>
        <w:rPr>
          <w:lang w:val="es-SV"/>
        </w:rPr>
      </w:pPr>
      <w:r>
        <w:rPr>
          <w:lang w:val="es-SV"/>
        </w:rPr>
        <w:t>Los agentes</w:t>
      </w:r>
      <w:r w:rsidR="005B7E6E">
        <w:rPr>
          <w:lang w:val="es-SV"/>
        </w:rPr>
        <w:t>, según Paredes,</w:t>
      </w:r>
      <w:r>
        <w:rPr>
          <w:lang w:val="es-SV"/>
        </w:rPr>
        <w:t xml:space="preserve"> tienen que </w:t>
      </w:r>
      <w:r w:rsidR="000B4723" w:rsidRPr="001B3F9C">
        <w:rPr>
          <w:lang w:val="es-SV"/>
        </w:rPr>
        <w:t xml:space="preserve">pagar 500 </w:t>
      </w:r>
      <w:r w:rsidR="00A56E28">
        <w:rPr>
          <w:lang w:val="es-SV"/>
        </w:rPr>
        <w:t>ó</w:t>
      </w:r>
      <w:r>
        <w:rPr>
          <w:lang w:val="es-SV"/>
        </w:rPr>
        <w:t xml:space="preserve"> </w:t>
      </w:r>
      <w:r w:rsidR="000B4723" w:rsidRPr="001B3F9C">
        <w:rPr>
          <w:lang w:val="es-SV"/>
        </w:rPr>
        <w:t>600 quetzales para capacitarse</w:t>
      </w:r>
      <w:r>
        <w:rPr>
          <w:lang w:val="es-SV"/>
        </w:rPr>
        <w:t xml:space="preserve"> durante </w:t>
      </w:r>
      <w:r w:rsidR="000B4723" w:rsidRPr="001B3F9C">
        <w:rPr>
          <w:lang w:val="es-SV"/>
        </w:rPr>
        <w:t xml:space="preserve">40 horas y </w:t>
      </w:r>
      <w:r w:rsidR="001B5DEF">
        <w:rPr>
          <w:lang w:val="es-SV"/>
        </w:rPr>
        <w:t>desembolsar</w:t>
      </w:r>
      <w:r w:rsidR="001B5DEF" w:rsidRPr="001B3F9C">
        <w:rPr>
          <w:lang w:val="es-SV"/>
        </w:rPr>
        <w:t xml:space="preserve"> </w:t>
      </w:r>
      <w:r w:rsidR="005B7E6E">
        <w:rPr>
          <w:lang w:val="es-SV"/>
        </w:rPr>
        <w:t xml:space="preserve">una </w:t>
      </w:r>
      <w:r w:rsidR="000B4723" w:rsidRPr="001B3F9C">
        <w:rPr>
          <w:lang w:val="es-SV"/>
        </w:rPr>
        <w:t xml:space="preserve">cantidad </w:t>
      </w:r>
      <w:r w:rsidR="005B7E6E">
        <w:rPr>
          <w:lang w:val="es-SV"/>
        </w:rPr>
        <w:t xml:space="preserve">similar </w:t>
      </w:r>
      <w:r w:rsidR="000B4723" w:rsidRPr="001B3F9C">
        <w:rPr>
          <w:lang w:val="es-SV"/>
        </w:rPr>
        <w:t xml:space="preserve">por el </w:t>
      </w:r>
      <w:r w:rsidR="00876303" w:rsidRPr="001B3F9C">
        <w:rPr>
          <w:lang w:val="es-SV"/>
        </w:rPr>
        <w:t>carn</w:t>
      </w:r>
      <w:r w:rsidR="00876303">
        <w:rPr>
          <w:lang w:val="es-SV"/>
        </w:rPr>
        <w:t xml:space="preserve">é </w:t>
      </w:r>
      <w:r w:rsidR="000B4723" w:rsidRPr="001B3F9C">
        <w:rPr>
          <w:lang w:val="es-SV"/>
        </w:rPr>
        <w:t xml:space="preserve">que </w:t>
      </w:r>
      <w:r w:rsidR="005B7E6E">
        <w:rPr>
          <w:lang w:val="es-SV"/>
        </w:rPr>
        <w:t xml:space="preserve">la </w:t>
      </w:r>
      <w:r w:rsidR="005B7E6E" w:rsidRPr="001B3F9C">
        <w:rPr>
          <w:lang w:val="es-SV"/>
        </w:rPr>
        <w:t>Dirección General de Servicios de Seguridad Privada</w:t>
      </w:r>
      <w:r w:rsidR="005B7E6E">
        <w:rPr>
          <w:lang w:val="es-SV"/>
        </w:rPr>
        <w:t xml:space="preserve"> </w:t>
      </w:r>
      <w:r w:rsidR="000B4723" w:rsidRPr="001B3F9C">
        <w:rPr>
          <w:lang w:val="es-SV"/>
        </w:rPr>
        <w:t xml:space="preserve">les </w:t>
      </w:r>
      <w:r w:rsidR="005B7E6E">
        <w:rPr>
          <w:lang w:val="es-SV"/>
        </w:rPr>
        <w:t>extienda.</w:t>
      </w:r>
    </w:p>
    <w:p w14:paraId="15D32F17" w14:textId="75DE1957" w:rsidR="00C74375" w:rsidRPr="001B3F9C" w:rsidRDefault="00DC0528" w:rsidP="001B3F9C">
      <w:pPr>
        <w:spacing w:before="240"/>
        <w:rPr>
          <w:lang w:val="es-SV"/>
        </w:rPr>
      </w:pPr>
      <w:r>
        <w:rPr>
          <w:lang w:val="es-SV"/>
        </w:rPr>
        <w:t xml:space="preserve">Los empresarios </w:t>
      </w:r>
      <w:r w:rsidR="00DB3728" w:rsidRPr="001B3F9C">
        <w:rPr>
          <w:lang w:val="es-SV"/>
        </w:rPr>
        <w:t xml:space="preserve">dicen que es uno de los mecanismos </w:t>
      </w:r>
      <w:r w:rsidR="005B7E6E">
        <w:rPr>
          <w:lang w:val="es-SV"/>
        </w:rPr>
        <w:t>«</w:t>
      </w:r>
      <w:r w:rsidR="00DB3728" w:rsidRPr="001B3F9C">
        <w:rPr>
          <w:lang w:val="es-SV"/>
        </w:rPr>
        <w:t>para sacar dinero</w:t>
      </w:r>
      <w:r w:rsidR="005B7E6E">
        <w:rPr>
          <w:lang w:val="es-SV"/>
        </w:rPr>
        <w:t>»</w:t>
      </w:r>
      <w:r w:rsidR="00DB3728" w:rsidRPr="001B3F9C">
        <w:rPr>
          <w:lang w:val="es-SV"/>
        </w:rPr>
        <w:t xml:space="preserve">. </w:t>
      </w:r>
    </w:p>
    <w:p w14:paraId="61C251EE" w14:textId="2C46914E" w:rsidR="00DB3728" w:rsidRPr="001B3F9C" w:rsidRDefault="00DB3728" w:rsidP="001B3F9C">
      <w:pPr>
        <w:spacing w:before="240"/>
        <w:rPr>
          <w:lang w:val="es-SV"/>
        </w:rPr>
      </w:pPr>
      <w:r w:rsidRPr="001B3F9C">
        <w:rPr>
          <w:lang w:val="es-SV"/>
        </w:rPr>
        <w:t xml:space="preserve">Paredes asegura que la responsabilidad corre más del lado de las escuelas capacitadoras cuando surge </w:t>
      </w:r>
      <w:r w:rsidR="00DC0528">
        <w:rPr>
          <w:lang w:val="es-SV"/>
        </w:rPr>
        <w:t xml:space="preserve">un problema </w:t>
      </w:r>
      <w:r w:rsidRPr="001B3F9C">
        <w:rPr>
          <w:lang w:val="es-SV"/>
        </w:rPr>
        <w:t xml:space="preserve">con algún guardia o vigilante. </w:t>
      </w:r>
      <w:r w:rsidR="00DC0528">
        <w:rPr>
          <w:lang w:val="es-SV"/>
        </w:rPr>
        <w:t>«</w:t>
      </w:r>
      <w:r w:rsidRPr="001B3F9C">
        <w:rPr>
          <w:lang w:val="es-SV"/>
        </w:rPr>
        <w:t>Ahí hay otro abuso de derechos, porque usted lo prepara y él trabaja conmigo, pero él comete un error</w:t>
      </w:r>
      <w:r w:rsidR="00161A88">
        <w:rPr>
          <w:lang w:val="es-SV"/>
        </w:rPr>
        <w:t>,</w:t>
      </w:r>
      <w:r w:rsidRPr="001B3F9C">
        <w:rPr>
          <w:lang w:val="es-SV"/>
        </w:rPr>
        <w:t xml:space="preserve"> </w:t>
      </w:r>
      <w:r w:rsidR="00161A88">
        <w:rPr>
          <w:lang w:val="es-SV"/>
        </w:rPr>
        <w:t>l</w:t>
      </w:r>
      <w:r w:rsidRPr="001B3F9C">
        <w:rPr>
          <w:lang w:val="es-SV"/>
        </w:rPr>
        <w:t xml:space="preserve">a prensa ¿a quién señala, a usted que lo preparó o </w:t>
      </w:r>
      <w:r w:rsidR="00876303">
        <w:rPr>
          <w:lang w:val="es-SV"/>
        </w:rPr>
        <w:t xml:space="preserve">mí </w:t>
      </w:r>
      <w:r w:rsidRPr="001B3F9C">
        <w:rPr>
          <w:lang w:val="es-SV"/>
        </w:rPr>
        <w:t>que lo tengo? Usted es la que le dio educación, usted tiene que tener esa responsabilidad. Yo la única responsabilidad que tengo es darle trabajo, pagarle su salario</w:t>
      </w:r>
      <w:r w:rsidR="00DC0528">
        <w:rPr>
          <w:lang w:val="es-SV"/>
        </w:rPr>
        <w:t>»</w:t>
      </w:r>
      <w:r w:rsidRPr="001B3F9C">
        <w:rPr>
          <w:lang w:val="es-SV"/>
        </w:rPr>
        <w:t xml:space="preserve">. </w:t>
      </w:r>
    </w:p>
    <w:p w14:paraId="11AE32AE" w14:textId="2A412066" w:rsidR="00DC0528" w:rsidRDefault="00DC0528" w:rsidP="00DC0528">
      <w:pPr>
        <w:spacing w:before="240"/>
        <w:rPr>
          <w:lang w:val="es-SV"/>
        </w:rPr>
      </w:pPr>
      <w:proofErr w:type="gramStart"/>
      <w:r>
        <w:rPr>
          <w:lang w:val="es-SV"/>
        </w:rPr>
        <w:t>—</w:t>
      </w:r>
      <w:r w:rsidR="00937286" w:rsidRPr="00DC0528">
        <w:rPr>
          <w:lang w:val="es-SV"/>
        </w:rPr>
        <w:t>¿</w:t>
      </w:r>
      <w:proofErr w:type="gramEnd"/>
      <w:r w:rsidR="00937286" w:rsidRPr="00DC0528">
        <w:rPr>
          <w:lang w:val="es-SV"/>
        </w:rPr>
        <w:t xml:space="preserve">Pero si es un error </w:t>
      </w:r>
      <w:r w:rsidR="00161A88">
        <w:rPr>
          <w:lang w:val="es-SV"/>
        </w:rPr>
        <w:t xml:space="preserve"> como </w:t>
      </w:r>
      <w:r w:rsidR="00937286" w:rsidRPr="00DC0528">
        <w:rPr>
          <w:lang w:val="es-SV"/>
        </w:rPr>
        <w:t xml:space="preserve">que llegó ebrio, o tiene </w:t>
      </w:r>
      <w:r w:rsidR="00161A88">
        <w:rPr>
          <w:lang w:val="es-SV"/>
        </w:rPr>
        <w:t xml:space="preserve">muchas </w:t>
      </w:r>
      <w:r w:rsidR="00937286" w:rsidRPr="00DC0528">
        <w:rPr>
          <w:lang w:val="es-SV"/>
        </w:rPr>
        <w:t>horas sin dormir y agrede a alguien?</w:t>
      </w:r>
    </w:p>
    <w:p w14:paraId="5957FE7C" w14:textId="1F84B256" w:rsidR="00937286" w:rsidRPr="001B3F9C" w:rsidRDefault="00DC0528" w:rsidP="00A82C2D">
      <w:pPr>
        <w:spacing w:before="240"/>
        <w:rPr>
          <w:lang w:val="es-SV"/>
        </w:rPr>
      </w:pPr>
      <w:r>
        <w:rPr>
          <w:lang w:val="es-SV"/>
        </w:rPr>
        <w:t>—</w:t>
      </w:r>
      <w:r w:rsidR="009612AD" w:rsidRPr="001B3F9C">
        <w:rPr>
          <w:lang w:val="es-SV"/>
        </w:rPr>
        <w:t>Bueno, ¿llegó ebrio? ¿yo le di licor a él?  Es que es absurdo que la gente piens</w:t>
      </w:r>
      <w:r w:rsidR="00161A88">
        <w:rPr>
          <w:lang w:val="es-SV"/>
        </w:rPr>
        <w:t>e</w:t>
      </w:r>
      <w:r w:rsidR="009612AD" w:rsidRPr="001B3F9C">
        <w:rPr>
          <w:lang w:val="es-SV"/>
        </w:rPr>
        <w:t xml:space="preserve"> que cada error que comete alguien </w:t>
      </w:r>
      <w:r w:rsidR="009C6066" w:rsidRPr="001B3F9C">
        <w:rPr>
          <w:lang w:val="es-SV"/>
        </w:rPr>
        <w:t xml:space="preserve">es </w:t>
      </w:r>
      <w:r w:rsidR="009612AD" w:rsidRPr="001B3F9C">
        <w:rPr>
          <w:lang w:val="es-SV"/>
        </w:rPr>
        <w:t xml:space="preserve">porque es mi empleado y yo soy responsable </w:t>
      </w:r>
      <w:r>
        <w:rPr>
          <w:lang w:val="es-SV"/>
        </w:rPr>
        <w:t xml:space="preserve">—responde </w:t>
      </w:r>
      <w:r w:rsidR="009612AD" w:rsidRPr="001B3F9C">
        <w:rPr>
          <w:lang w:val="es-SV"/>
        </w:rPr>
        <w:t xml:space="preserve">Paredes. </w:t>
      </w:r>
    </w:p>
    <w:p w14:paraId="1FCAB3B0" w14:textId="4F2C87F2" w:rsidR="009612AD" w:rsidRPr="001B3F9C" w:rsidRDefault="00FD4BC7" w:rsidP="001B3F9C">
      <w:pPr>
        <w:spacing w:before="240"/>
        <w:rPr>
          <w:lang w:val="es-SV"/>
        </w:rPr>
      </w:pPr>
      <w:r w:rsidRPr="001B3F9C">
        <w:rPr>
          <w:lang w:val="es-SV"/>
        </w:rPr>
        <w:t xml:space="preserve">Los dos representantes de las gremiales </w:t>
      </w:r>
      <w:r w:rsidR="00E53A0B" w:rsidRPr="001B3F9C">
        <w:rPr>
          <w:lang w:val="es-SV"/>
        </w:rPr>
        <w:t xml:space="preserve">también niegan que ganen </w:t>
      </w:r>
      <w:r w:rsidR="00DC0528">
        <w:rPr>
          <w:lang w:val="es-SV"/>
        </w:rPr>
        <w:t>«</w:t>
      </w:r>
      <w:r w:rsidR="00E53A0B" w:rsidRPr="001B3F9C">
        <w:rPr>
          <w:lang w:val="es-SV"/>
        </w:rPr>
        <w:t>mucho</w:t>
      </w:r>
      <w:r w:rsidR="00DC0528">
        <w:rPr>
          <w:lang w:val="es-SV"/>
        </w:rPr>
        <w:t>»</w:t>
      </w:r>
      <w:r w:rsidR="00E53A0B" w:rsidRPr="001B3F9C">
        <w:rPr>
          <w:lang w:val="es-SV"/>
        </w:rPr>
        <w:t xml:space="preserve"> </w:t>
      </w:r>
      <w:r w:rsidR="00DC0528">
        <w:rPr>
          <w:lang w:val="es-SV"/>
        </w:rPr>
        <w:t>por cada uno de los agentes de sus empresas que prestan servicios de seguridad</w:t>
      </w:r>
      <w:r w:rsidR="00E53A0B" w:rsidRPr="001B3F9C">
        <w:rPr>
          <w:lang w:val="es-SV"/>
        </w:rPr>
        <w:t xml:space="preserve">, pese a que por cada contrato el precio por el servicio de un agente </w:t>
      </w:r>
      <w:r w:rsidR="001B573F">
        <w:rPr>
          <w:lang w:val="es-SV"/>
        </w:rPr>
        <w:t xml:space="preserve">en algunos casos </w:t>
      </w:r>
      <w:r w:rsidR="00E53A0B" w:rsidRPr="001B3F9C">
        <w:rPr>
          <w:lang w:val="es-SV"/>
        </w:rPr>
        <w:t xml:space="preserve">es </w:t>
      </w:r>
      <w:r w:rsidR="001B573F">
        <w:rPr>
          <w:lang w:val="es-SV"/>
        </w:rPr>
        <w:t xml:space="preserve">hasta el doble </w:t>
      </w:r>
      <w:r w:rsidR="00E53A0B" w:rsidRPr="001B3F9C">
        <w:rPr>
          <w:lang w:val="es-SV"/>
        </w:rPr>
        <w:t xml:space="preserve">del salario. </w:t>
      </w:r>
    </w:p>
    <w:p w14:paraId="3E5C3C35" w14:textId="704378B1" w:rsidR="00E53A0B" w:rsidRPr="001B3F9C" w:rsidRDefault="00E53A0B" w:rsidP="001B3F9C">
      <w:pPr>
        <w:spacing w:before="240"/>
        <w:rPr>
          <w:lang w:val="es-SV"/>
        </w:rPr>
      </w:pPr>
      <w:r w:rsidRPr="001B3F9C">
        <w:rPr>
          <w:lang w:val="es-SV"/>
        </w:rPr>
        <w:t xml:space="preserve">Muñoz Piloña asegura que una utilidad </w:t>
      </w:r>
      <w:r w:rsidR="00DC0528">
        <w:rPr>
          <w:lang w:val="es-SV"/>
        </w:rPr>
        <w:t>«</w:t>
      </w:r>
      <w:r w:rsidRPr="001B3F9C">
        <w:rPr>
          <w:lang w:val="es-SV"/>
        </w:rPr>
        <w:t>razonable</w:t>
      </w:r>
      <w:r w:rsidR="00DC0528">
        <w:rPr>
          <w:lang w:val="es-SV"/>
        </w:rPr>
        <w:t xml:space="preserve">» </w:t>
      </w:r>
      <w:r w:rsidRPr="001B3F9C">
        <w:rPr>
          <w:lang w:val="es-SV"/>
        </w:rPr>
        <w:t>rondaría un 10</w:t>
      </w:r>
      <w:r w:rsidR="00DC0528">
        <w:rPr>
          <w:lang w:val="es-SV"/>
        </w:rPr>
        <w:t xml:space="preserve"> </w:t>
      </w:r>
      <w:r w:rsidRPr="001B3F9C">
        <w:rPr>
          <w:lang w:val="es-SV"/>
        </w:rPr>
        <w:t>% ó 15</w:t>
      </w:r>
      <w:r w:rsidR="00DC0528">
        <w:rPr>
          <w:lang w:val="es-SV"/>
        </w:rPr>
        <w:t xml:space="preserve"> </w:t>
      </w:r>
      <w:r w:rsidRPr="001B3F9C">
        <w:rPr>
          <w:lang w:val="es-SV"/>
        </w:rPr>
        <w:t xml:space="preserve">%, </w:t>
      </w:r>
      <w:r w:rsidR="00DC0528">
        <w:rPr>
          <w:lang w:val="es-SV"/>
        </w:rPr>
        <w:t>«</w:t>
      </w:r>
      <w:r w:rsidRPr="001B3F9C">
        <w:rPr>
          <w:lang w:val="es-SV"/>
        </w:rPr>
        <w:t>pero no estamos llegando ni al 4</w:t>
      </w:r>
      <w:r w:rsidR="00DC0528">
        <w:rPr>
          <w:lang w:val="es-SV"/>
        </w:rPr>
        <w:t xml:space="preserve"> </w:t>
      </w:r>
      <w:r w:rsidRPr="001B3F9C">
        <w:rPr>
          <w:lang w:val="es-SV"/>
        </w:rPr>
        <w:t>%</w:t>
      </w:r>
      <w:r w:rsidR="00DC0528">
        <w:rPr>
          <w:lang w:val="es-SV"/>
        </w:rPr>
        <w:t>»</w:t>
      </w:r>
      <w:r w:rsidRPr="001B3F9C">
        <w:rPr>
          <w:lang w:val="es-SV"/>
        </w:rPr>
        <w:t xml:space="preserve">, asegura. </w:t>
      </w:r>
      <w:r w:rsidR="00B044C3">
        <w:rPr>
          <w:lang w:val="es-SV"/>
        </w:rPr>
        <w:t>Sin embargo,</w:t>
      </w:r>
      <w:r w:rsidR="00B044C3" w:rsidRPr="001B3F9C">
        <w:rPr>
          <w:lang w:val="es-SV"/>
        </w:rPr>
        <w:t xml:space="preserve"> </w:t>
      </w:r>
      <w:r w:rsidRPr="001B3F9C">
        <w:rPr>
          <w:lang w:val="es-SV"/>
        </w:rPr>
        <w:t xml:space="preserve">no da cifras. En el costo de cada contrato, explica, va incluido el gasto por el uniforme, arma y otros costos logísticos. </w:t>
      </w:r>
    </w:p>
    <w:p w14:paraId="440DE851" w14:textId="61F99B4A" w:rsidR="001507EB" w:rsidRDefault="00E53A0B" w:rsidP="001B3F9C">
      <w:pPr>
        <w:spacing w:before="240"/>
        <w:rPr>
          <w:lang w:val="es-SV"/>
        </w:rPr>
      </w:pPr>
      <w:r w:rsidRPr="001B3F9C">
        <w:rPr>
          <w:lang w:val="es-SV"/>
        </w:rPr>
        <w:lastRenderedPageBreak/>
        <w:t xml:space="preserve">Juan no sabe cuánto </w:t>
      </w:r>
      <w:r w:rsidR="001507EB">
        <w:rPr>
          <w:lang w:val="es-SV"/>
        </w:rPr>
        <w:t xml:space="preserve">cobra su empresa </w:t>
      </w:r>
      <w:r w:rsidRPr="001B3F9C">
        <w:rPr>
          <w:lang w:val="es-SV"/>
        </w:rPr>
        <w:t xml:space="preserve">por </w:t>
      </w:r>
      <w:r w:rsidR="001507EB">
        <w:rPr>
          <w:lang w:val="es-SV"/>
        </w:rPr>
        <w:t xml:space="preserve">el trabajo de seguridad que ofrece al </w:t>
      </w:r>
      <w:r w:rsidRPr="001B3F9C">
        <w:rPr>
          <w:lang w:val="es-SV"/>
        </w:rPr>
        <w:t xml:space="preserve">edificio en el que trabaja abriendo </w:t>
      </w:r>
      <w:r w:rsidR="00623AB7" w:rsidRPr="001B3F9C">
        <w:rPr>
          <w:lang w:val="es-SV"/>
        </w:rPr>
        <w:t xml:space="preserve">y cerrando </w:t>
      </w:r>
      <w:r w:rsidRPr="001B3F9C">
        <w:rPr>
          <w:lang w:val="es-SV"/>
        </w:rPr>
        <w:t>la puerta. Pero sabe que cobran más.</w:t>
      </w:r>
      <w:r w:rsidR="00623AB7" w:rsidRPr="001B3F9C">
        <w:rPr>
          <w:lang w:val="es-SV"/>
        </w:rPr>
        <w:t xml:space="preserve"> </w:t>
      </w:r>
    </w:p>
    <w:p w14:paraId="737E8BDA" w14:textId="5B573D32" w:rsidR="00623AB7" w:rsidRDefault="001507EB" w:rsidP="001B3F9C">
      <w:pPr>
        <w:spacing w:before="240"/>
        <w:rPr>
          <w:lang w:val="es-SV"/>
        </w:rPr>
      </w:pPr>
      <w:r>
        <w:rPr>
          <w:lang w:val="es-SV"/>
        </w:rPr>
        <w:t xml:space="preserve">Lo que sí sabe Juan, es que su empleador no le ofrece </w:t>
      </w:r>
      <w:r w:rsidR="00623AB7" w:rsidRPr="001B3F9C">
        <w:rPr>
          <w:lang w:val="es-SV"/>
        </w:rPr>
        <w:t xml:space="preserve">seguridad social. </w:t>
      </w:r>
    </w:p>
    <w:p w14:paraId="22E06D5B" w14:textId="66CB47CC" w:rsidR="002426E3" w:rsidRDefault="002426E3" w:rsidP="001B3F9C">
      <w:pPr>
        <w:spacing w:before="240"/>
        <w:rPr>
          <w:lang w:val="es-SV"/>
        </w:rPr>
      </w:pPr>
      <w:r w:rsidRPr="00A82C2D">
        <w:rPr>
          <w:i/>
          <w:lang w:val="es-SV"/>
        </w:rPr>
        <w:t>Laberinto del Poder</w:t>
      </w:r>
      <w:r>
        <w:rPr>
          <w:lang w:val="es-SV"/>
        </w:rPr>
        <w:t xml:space="preserve"> solicitó dos veces al Instituto Guatemalteco de Seguridad Social, vía acceso a la información pública, la cantidad de empleados que reportaban las empresas de seguridad privada</w:t>
      </w:r>
      <w:r w:rsidR="001507EB">
        <w:rPr>
          <w:lang w:val="es-SV"/>
        </w:rPr>
        <w:t>,</w:t>
      </w:r>
      <w:r>
        <w:rPr>
          <w:lang w:val="es-SV"/>
        </w:rPr>
        <w:t xml:space="preserve"> </w:t>
      </w:r>
      <w:r w:rsidR="001507EB">
        <w:rPr>
          <w:lang w:val="es-SV"/>
        </w:rPr>
        <w:t xml:space="preserve">pero </w:t>
      </w:r>
      <w:r>
        <w:rPr>
          <w:lang w:val="es-SV"/>
        </w:rPr>
        <w:t xml:space="preserve">no </w:t>
      </w:r>
      <w:r w:rsidR="001507EB">
        <w:rPr>
          <w:lang w:val="es-SV"/>
        </w:rPr>
        <w:t>fue entregada</w:t>
      </w:r>
      <w:r w:rsidR="00A56E28">
        <w:rPr>
          <w:lang w:val="es-SV"/>
        </w:rPr>
        <w:t>.</w:t>
      </w:r>
    </w:p>
    <w:p w14:paraId="58C818CA" w14:textId="77777777" w:rsidR="006B247E" w:rsidRPr="001B3F9C" w:rsidRDefault="006B247E" w:rsidP="001B3F9C">
      <w:pPr>
        <w:spacing w:before="240"/>
        <w:rPr>
          <w:b/>
          <w:lang w:val="es-SV"/>
        </w:rPr>
      </w:pPr>
      <w:r w:rsidRPr="001B3F9C">
        <w:rPr>
          <w:b/>
          <w:lang w:val="es-SV"/>
        </w:rPr>
        <w:t>La vida del guardia de seguridad</w:t>
      </w:r>
    </w:p>
    <w:p w14:paraId="0F6BDB1F" w14:textId="23F2625E" w:rsidR="00623AB7" w:rsidRPr="001B3F9C" w:rsidRDefault="00623AB7" w:rsidP="001B3F9C">
      <w:pPr>
        <w:spacing w:before="240"/>
        <w:rPr>
          <w:lang w:val="es-SV"/>
        </w:rPr>
      </w:pPr>
      <w:r w:rsidRPr="001B3F9C">
        <w:rPr>
          <w:lang w:val="es-SV"/>
        </w:rPr>
        <w:t xml:space="preserve">Emilio también trabaja </w:t>
      </w:r>
      <w:r w:rsidR="002B2D97">
        <w:rPr>
          <w:lang w:val="es-SV"/>
        </w:rPr>
        <w:t>en</w:t>
      </w:r>
      <w:r w:rsidR="002B2D97" w:rsidRPr="001B3F9C">
        <w:rPr>
          <w:lang w:val="es-SV"/>
        </w:rPr>
        <w:t xml:space="preserve"> </w:t>
      </w:r>
      <w:r w:rsidRPr="001B3F9C">
        <w:rPr>
          <w:lang w:val="es-SV"/>
        </w:rPr>
        <w:t>seguridad</w:t>
      </w:r>
      <w:r w:rsidR="002B2D97">
        <w:rPr>
          <w:lang w:val="es-SV"/>
        </w:rPr>
        <w:t xml:space="preserve"> privada</w:t>
      </w:r>
      <w:r w:rsidRPr="001B3F9C">
        <w:rPr>
          <w:lang w:val="es-SV"/>
        </w:rPr>
        <w:t xml:space="preserve">. </w:t>
      </w:r>
      <w:r w:rsidR="002B2D97">
        <w:rPr>
          <w:lang w:val="es-SV"/>
        </w:rPr>
        <w:t xml:space="preserve">Presta servicios de </w:t>
      </w:r>
      <w:r w:rsidR="00FC6221">
        <w:rPr>
          <w:lang w:val="es-SV"/>
        </w:rPr>
        <w:t>«</w:t>
      </w:r>
      <w:r w:rsidRPr="001B3F9C">
        <w:rPr>
          <w:lang w:val="es-SV"/>
        </w:rPr>
        <w:t>seguridad ejecutiva</w:t>
      </w:r>
      <w:r w:rsidR="00FC6221">
        <w:rPr>
          <w:lang w:val="es-SV"/>
        </w:rPr>
        <w:t>»</w:t>
      </w:r>
      <w:r w:rsidRPr="001B3F9C">
        <w:rPr>
          <w:lang w:val="es-SV"/>
        </w:rPr>
        <w:t>, es decir,</w:t>
      </w:r>
      <w:r w:rsidR="002B2D97">
        <w:rPr>
          <w:lang w:val="es-SV"/>
        </w:rPr>
        <w:t xml:space="preserve"> como</w:t>
      </w:r>
      <w:r w:rsidRPr="001B3F9C">
        <w:rPr>
          <w:lang w:val="es-SV"/>
        </w:rPr>
        <w:t xml:space="preserve"> guardaespaldas. </w:t>
      </w:r>
      <w:r w:rsidR="002B2D97">
        <w:rPr>
          <w:lang w:val="es-SV"/>
        </w:rPr>
        <w:t xml:space="preserve">Lo </w:t>
      </w:r>
      <w:r w:rsidRPr="001B3F9C">
        <w:rPr>
          <w:lang w:val="es-SV"/>
        </w:rPr>
        <w:t xml:space="preserve">ha hecho durante más de 20 años. También habló </w:t>
      </w:r>
      <w:r w:rsidR="002B2D97">
        <w:rPr>
          <w:lang w:val="es-SV"/>
        </w:rPr>
        <w:t xml:space="preserve">con </w:t>
      </w:r>
      <w:r w:rsidR="002B2D97">
        <w:rPr>
          <w:i/>
          <w:lang w:val="es-SV"/>
        </w:rPr>
        <w:t xml:space="preserve">Plaza Pública </w:t>
      </w:r>
      <w:r w:rsidRPr="001B3F9C">
        <w:rPr>
          <w:lang w:val="es-SV"/>
        </w:rPr>
        <w:t xml:space="preserve">bajo condición de anonimato. </w:t>
      </w:r>
    </w:p>
    <w:p w14:paraId="37C1F0A8" w14:textId="24B46B45" w:rsidR="006B247E" w:rsidRPr="001B3F9C" w:rsidRDefault="002B2D97" w:rsidP="001B3F9C">
      <w:pPr>
        <w:spacing w:before="240"/>
        <w:rPr>
          <w:lang w:val="es-SV"/>
        </w:rPr>
      </w:pPr>
      <w:r>
        <w:rPr>
          <w:lang w:val="es-SV"/>
        </w:rPr>
        <w:t xml:space="preserve">Se </w:t>
      </w:r>
      <w:r w:rsidR="006B247E" w:rsidRPr="001B3F9C">
        <w:rPr>
          <w:lang w:val="es-SV"/>
        </w:rPr>
        <w:t>conoce al dedillo la evolución y entresijos del sector de la seguridad privada en Guatemala. Ha sobrevivido por lo menos dos atentados y ha cuidado a dos empresarios de la élite más tradicional guatemalteca y un expresidente de la República, según cuenta.</w:t>
      </w:r>
    </w:p>
    <w:p w14:paraId="263A1FF2" w14:textId="3883F59B" w:rsidR="001A6F03" w:rsidRPr="001B3F9C" w:rsidRDefault="001A6F03" w:rsidP="001B3F9C">
      <w:pPr>
        <w:spacing w:before="240"/>
        <w:rPr>
          <w:lang w:val="es-SV"/>
        </w:rPr>
      </w:pPr>
      <w:r w:rsidRPr="001B3F9C">
        <w:rPr>
          <w:lang w:val="es-SV"/>
        </w:rPr>
        <w:t xml:space="preserve">Según Emilio, los empleados de las empresas de seguridad </w:t>
      </w:r>
      <w:r w:rsidR="002B2D97">
        <w:rPr>
          <w:lang w:val="es-SV"/>
        </w:rPr>
        <w:t xml:space="preserve">son </w:t>
      </w:r>
      <w:r w:rsidRPr="001B3F9C">
        <w:rPr>
          <w:lang w:val="es-SV"/>
        </w:rPr>
        <w:t>altamente vulnerable</w:t>
      </w:r>
      <w:r w:rsidR="002B2D97">
        <w:rPr>
          <w:lang w:val="es-SV"/>
        </w:rPr>
        <w:t>s</w:t>
      </w:r>
      <w:r w:rsidRPr="001B3F9C">
        <w:rPr>
          <w:lang w:val="es-SV"/>
        </w:rPr>
        <w:t>: trabajan por unos pocos quetzales, arriesgando la vida y sin tener la preparación suficiente.</w:t>
      </w:r>
    </w:p>
    <w:p w14:paraId="1EE84242" w14:textId="6F3006ED" w:rsidR="007531A6" w:rsidRPr="001B3F9C" w:rsidRDefault="00FC6221" w:rsidP="001B3F9C">
      <w:pPr>
        <w:spacing w:before="240"/>
        <w:rPr>
          <w:lang w:val="es-SV"/>
        </w:rPr>
      </w:pPr>
      <w:r>
        <w:rPr>
          <w:lang w:val="es-SV"/>
        </w:rPr>
        <w:t>«</w:t>
      </w:r>
      <w:r w:rsidR="002B2D97">
        <w:rPr>
          <w:lang w:val="es-SV"/>
        </w:rPr>
        <w:t>L</w:t>
      </w:r>
      <w:r w:rsidR="007531A6" w:rsidRPr="001B3F9C">
        <w:rPr>
          <w:lang w:val="es-SV"/>
        </w:rPr>
        <w:t xml:space="preserve">os hacen trabajar más de </w:t>
      </w:r>
      <w:r w:rsidR="002B2D97">
        <w:rPr>
          <w:lang w:val="es-SV"/>
        </w:rPr>
        <w:t xml:space="preserve">ocho </w:t>
      </w:r>
      <w:r w:rsidR="007531A6" w:rsidRPr="001B3F9C">
        <w:rPr>
          <w:lang w:val="es-SV"/>
        </w:rPr>
        <w:t>horas. En seguridad se inventaron que son 12, pero ¿de dónde? La ley no dice eso</w:t>
      </w:r>
      <w:r>
        <w:rPr>
          <w:lang w:val="es-SV"/>
        </w:rPr>
        <w:t>»</w:t>
      </w:r>
      <w:r w:rsidR="007531A6" w:rsidRPr="001B3F9C">
        <w:rPr>
          <w:lang w:val="es-SV"/>
        </w:rPr>
        <w:t xml:space="preserve">, </w:t>
      </w:r>
      <w:r w:rsidR="002B2D97">
        <w:rPr>
          <w:lang w:val="es-SV"/>
        </w:rPr>
        <w:t>se queja</w:t>
      </w:r>
      <w:r w:rsidR="007531A6" w:rsidRPr="001B3F9C">
        <w:rPr>
          <w:lang w:val="es-SV"/>
        </w:rPr>
        <w:t xml:space="preserve">. </w:t>
      </w:r>
    </w:p>
    <w:p w14:paraId="4F42B26C" w14:textId="1D5DE4C4" w:rsidR="005D7E07" w:rsidRPr="001B3F9C" w:rsidRDefault="005D7E07" w:rsidP="001B3F9C">
      <w:pPr>
        <w:spacing w:before="240"/>
        <w:rPr>
          <w:lang w:val="es-SV"/>
        </w:rPr>
      </w:pPr>
      <w:r w:rsidRPr="001B3F9C">
        <w:rPr>
          <w:lang w:val="es-SV"/>
        </w:rPr>
        <w:t>Datos de miles de contrataciones (licitaciones y contrataciones directas) le dan la razón a Emilio: los servicios de seguridad casi siempre son solicitados en turnos de 12</w:t>
      </w:r>
      <w:r w:rsidR="005E634A">
        <w:rPr>
          <w:lang w:val="es-SV"/>
        </w:rPr>
        <w:t xml:space="preserve"> </w:t>
      </w:r>
      <w:r w:rsidRPr="001B3F9C">
        <w:rPr>
          <w:lang w:val="es-SV"/>
        </w:rPr>
        <w:t>x</w:t>
      </w:r>
      <w:r w:rsidR="005E634A">
        <w:rPr>
          <w:lang w:val="es-SV"/>
        </w:rPr>
        <w:t xml:space="preserve"> </w:t>
      </w:r>
      <w:r w:rsidRPr="001B3F9C">
        <w:rPr>
          <w:lang w:val="es-SV"/>
        </w:rPr>
        <w:t xml:space="preserve">12, o sea, de 12 horas. Algunos de los contratos analizados por </w:t>
      </w:r>
      <w:r w:rsidRPr="001B3F9C">
        <w:rPr>
          <w:i/>
          <w:lang w:val="es-SV"/>
        </w:rPr>
        <w:t>Laberinto del Poder</w:t>
      </w:r>
      <w:r w:rsidRPr="001B3F9C">
        <w:rPr>
          <w:lang w:val="es-SV"/>
        </w:rPr>
        <w:t xml:space="preserve"> dan cuenta cómo las empresas establecen el costo entre los 4,200 y 5</w:t>
      </w:r>
      <w:r w:rsidR="005E634A">
        <w:rPr>
          <w:lang w:val="es-SV"/>
        </w:rPr>
        <w:t xml:space="preserve"> mil quetzales </w:t>
      </w:r>
      <w:r w:rsidRPr="001B3F9C">
        <w:rPr>
          <w:lang w:val="es-SV"/>
        </w:rPr>
        <w:t xml:space="preserve">por agente. </w:t>
      </w:r>
    </w:p>
    <w:p w14:paraId="3A99AA60" w14:textId="77777777" w:rsidR="00F001FF" w:rsidRDefault="005D7E07" w:rsidP="001B3F9C">
      <w:pPr>
        <w:spacing w:before="240"/>
        <w:rPr>
          <w:lang w:val="es-SV"/>
        </w:rPr>
      </w:pPr>
      <w:r w:rsidRPr="001B3F9C">
        <w:rPr>
          <w:lang w:val="es-SV"/>
        </w:rPr>
        <w:t xml:space="preserve">Tanto Emilio, como la directora del Instituto de Enseñanza para el Desarrollo Sostenible, Carmen Rosa De León, aseguran que el pago efectivo a cada guardia de seguridad ronda la mitad de lo cobrado, o menos. </w:t>
      </w:r>
      <w:r w:rsidR="001A6F03" w:rsidRPr="001B3F9C">
        <w:rPr>
          <w:lang w:val="es-SV"/>
        </w:rPr>
        <w:t xml:space="preserve"> </w:t>
      </w:r>
      <w:r w:rsidR="006B247E" w:rsidRPr="001B3F9C">
        <w:rPr>
          <w:lang w:val="es-SV"/>
        </w:rPr>
        <w:t xml:space="preserve"> </w:t>
      </w:r>
    </w:p>
    <w:p w14:paraId="4CC3A7E9" w14:textId="3429F7BF" w:rsidR="006B247E" w:rsidRPr="001B3F9C" w:rsidRDefault="00F001FF" w:rsidP="001B3F9C">
      <w:pPr>
        <w:spacing w:before="240"/>
        <w:rPr>
          <w:lang w:val="es-SV"/>
        </w:rPr>
      </w:pPr>
      <w:r>
        <w:rPr>
          <w:lang w:val="es-SV"/>
        </w:rPr>
        <w:t xml:space="preserve">De 2010 a julio de 2018, el Ministerio de Trabajo ha recibido 21,314 denuncias </w:t>
      </w:r>
      <w:r w:rsidRPr="001B3F9C">
        <w:rPr>
          <w:lang w:val="es-SV"/>
        </w:rPr>
        <w:t xml:space="preserve">en contra de las empresas de seguridad </w:t>
      </w:r>
      <w:r>
        <w:rPr>
          <w:lang w:val="es-SV"/>
        </w:rPr>
        <w:t>de parte de trabajadores</w:t>
      </w:r>
    </w:p>
    <w:p w14:paraId="6A198FA0" w14:textId="23003671" w:rsidR="00FE223D" w:rsidRDefault="007F2243" w:rsidP="001B3F9C">
      <w:pPr>
        <w:spacing w:before="240"/>
        <w:rPr>
          <w:lang w:val="es-SV"/>
        </w:rPr>
      </w:pPr>
      <w:r w:rsidRPr="001B3F9C">
        <w:rPr>
          <w:i/>
          <w:lang w:val="es-SV"/>
        </w:rPr>
        <w:t>Laberinto del Poder</w:t>
      </w:r>
      <w:r w:rsidRPr="001B3F9C">
        <w:rPr>
          <w:lang w:val="es-SV"/>
        </w:rPr>
        <w:t xml:space="preserve"> analizó 3</w:t>
      </w:r>
      <w:r w:rsidR="00B83ED6" w:rsidRPr="001B3F9C">
        <w:rPr>
          <w:lang w:val="es-SV"/>
        </w:rPr>
        <w:t>3</w:t>
      </w:r>
      <w:r w:rsidRPr="001B3F9C">
        <w:rPr>
          <w:lang w:val="es-SV"/>
        </w:rPr>
        <w:t xml:space="preserve"> sentencias judiciales al azar, disponibles en la web, que corresponden a demandas </w:t>
      </w:r>
      <w:r w:rsidR="00487754" w:rsidRPr="001B3F9C">
        <w:rPr>
          <w:lang w:val="es-SV"/>
        </w:rPr>
        <w:t xml:space="preserve">laborales </w:t>
      </w:r>
      <w:r w:rsidRPr="001B3F9C">
        <w:rPr>
          <w:lang w:val="es-SV"/>
        </w:rPr>
        <w:t>presentadas por agentes de seguridad privada en contra de sus empleadores. En la mayor parte de los casos, los servicios de seguridad fueron contratados por empresas privadas</w:t>
      </w:r>
      <w:r w:rsidR="00FE223D">
        <w:rPr>
          <w:lang w:val="es-SV"/>
        </w:rPr>
        <w:t>, por lo que no fue posible hacer un cotejo entre el monto contratado y el monto finalmente pagado a los agentes</w:t>
      </w:r>
      <w:r w:rsidRPr="001B3F9C">
        <w:rPr>
          <w:lang w:val="es-SV"/>
        </w:rPr>
        <w:t xml:space="preserve">. En dos casos, se trató de entidades públicas. </w:t>
      </w:r>
      <w:r w:rsidR="00150816" w:rsidRPr="001B3F9C">
        <w:rPr>
          <w:lang w:val="es-SV"/>
        </w:rPr>
        <w:t>En el primero, el agente reclamaba prestaciones no pagadas y declaró tener un salario de 2,040</w:t>
      </w:r>
      <w:r w:rsidR="009C49CE">
        <w:rPr>
          <w:lang w:val="es-SV"/>
        </w:rPr>
        <w:t xml:space="preserve"> quetzales</w:t>
      </w:r>
      <w:r w:rsidR="00150816" w:rsidRPr="001B3F9C">
        <w:rPr>
          <w:lang w:val="es-SV"/>
        </w:rPr>
        <w:t xml:space="preserve">, en 2009. El contrato correspondiente, </w:t>
      </w:r>
      <w:r w:rsidR="00FE223D">
        <w:rPr>
          <w:lang w:val="es-SV"/>
        </w:rPr>
        <w:t>al que</w:t>
      </w:r>
      <w:r w:rsidR="00150816" w:rsidRPr="001B3F9C">
        <w:rPr>
          <w:lang w:val="es-SV"/>
        </w:rPr>
        <w:t xml:space="preserve"> </w:t>
      </w:r>
      <w:r w:rsidR="00150816" w:rsidRPr="00A82C2D">
        <w:rPr>
          <w:i/>
          <w:lang w:val="es-SV"/>
        </w:rPr>
        <w:t>Laberinto del Poder</w:t>
      </w:r>
      <w:r w:rsidR="00FE223D">
        <w:rPr>
          <w:i/>
          <w:lang w:val="es-SV"/>
        </w:rPr>
        <w:t xml:space="preserve"> </w:t>
      </w:r>
      <w:r w:rsidR="00FE223D" w:rsidRPr="00A82C2D">
        <w:rPr>
          <w:lang w:val="es-SV"/>
        </w:rPr>
        <w:t>tuvo acceso</w:t>
      </w:r>
      <w:r w:rsidR="00150816" w:rsidRPr="001B3F9C">
        <w:rPr>
          <w:lang w:val="es-SV"/>
        </w:rPr>
        <w:t>, detalla que lo cobrado por la empresa Protección Metropolitana</w:t>
      </w:r>
      <w:r w:rsidR="00B83ED6" w:rsidRPr="001B3F9C">
        <w:rPr>
          <w:lang w:val="es-SV"/>
        </w:rPr>
        <w:t xml:space="preserve">, </w:t>
      </w:r>
      <w:r w:rsidR="00B83ED6" w:rsidRPr="001B3F9C">
        <w:rPr>
          <w:lang w:val="es-SV"/>
        </w:rPr>
        <w:lastRenderedPageBreak/>
        <w:t>Sociedad Anónima</w:t>
      </w:r>
      <w:r w:rsidR="002B2D97">
        <w:rPr>
          <w:lang w:val="es-SV"/>
        </w:rPr>
        <w:t>,</w:t>
      </w:r>
      <w:r w:rsidR="00150816" w:rsidRPr="001B3F9C">
        <w:rPr>
          <w:lang w:val="es-SV"/>
        </w:rPr>
        <w:t xml:space="preserve"> fue de </w:t>
      </w:r>
      <w:r w:rsidR="00B83ED6" w:rsidRPr="001B3F9C">
        <w:rPr>
          <w:lang w:val="es-SV"/>
        </w:rPr>
        <w:t xml:space="preserve">4,580 </w:t>
      </w:r>
      <w:r w:rsidR="009C49CE">
        <w:rPr>
          <w:lang w:val="es-SV"/>
        </w:rPr>
        <w:t xml:space="preserve">quetzales </w:t>
      </w:r>
      <w:r w:rsidR="00B83ED6" w:rsidRPr="001B3F9C">
        <w:rPr>
          <w:lang w:val="es-SV"/>
        </w:rPr>
        <w:t xml:space="preserve">por los servicios. En el segundo caso, el agente declaró que </w:t>
      </w:r>
      <w:r w:rsidR="002B2D97">
        <w:rPr>
          <w:lang w:val="es-SV"/>
        </w:rPr>
        <w:t xml:space="preserve">en </w:t>
      </w:r>
      <w:r w:rsidR="00B83ED6" w:rsidRPr="001B3F9C">
        <w:rPr>
          <w:lang w:val="es-SV"/>
        </w:rPr>
        <w:t>2012 ganaba 2,888</w:t>
      </w:r>
      <w:r w:rsidR="009C49CE">
        <w:rPr>
          <w:lang w:val="es-SV"/>
        </w:rPr>
        <w:t xml:space="preserve"> quetzales, mientras que l</w:t>
      </w:r>
      <w:r w:rsidR="00B83ED6" w:rsidRPr="001B3F9C">
        <w:rPr>
          <w:lang w:val="es-SV"/>
        </w:rPr>
        <w:t>a empresa Alarmas de Guatemala, Sociedad Anónima</w:t>
      </w:r>
      <w:r w:rsidR="002B2D97">
        <w:rPr>
          <w:lang w:val="es-SV"/>
        </w:rPr>
        <w:t>,</w:t>
      </w:r>
      <w:r w:rsidR="00B83ED6" w:rsidRPr="001B3F9C">
        <w:rPr>
          <w:lang w:val="es-SV"/>
        </w:rPr>
        <w:t xml:space="preserve"> cobró 4,495</w:t>
      </w:r>
      <w:r w:rsidR="009C49CE">
        <w:rPr>
          <w:lang w:val="es-SV"/>
        </w:rPr>
        <w:t xml:space="preserve"> quetzales</w:t>
      </w:r>
      <w:r w:rsidR="00B83ED6" w:rsidRPr="001B3F9C">
        <w:rPr>
          <w:lang w:val="es-SV"/>
        </w:rPr>
        <w:t>.</w:t>
      </w:r>
    </w:p>
    <w:p w14:paraId="655F6415" w14:textId="5467A21B" w:rsidR="00900668" w:rsidRDefault="00FE223D" w:rsidP="001B3F9C">
      <w:pPr>
        <w:spacing w:before="240"/>
        <w:rPr>
          <w:lang w:val="es-SV"/>
        </w:rPr>
      </w:pPr>
      <w:r>
        <w:rPr>
          <w:lang w:val="es-SV"/>
        </w:rPr>
        <w:t xml:space="preserve">La empresa Protección Metropolitana, S.A. no contestó directamente qué porcentaje pagaban a cada agente por cada contrato. Vía correo electrónico </w:t>
      </w:r>
      <w:r w:rsidR="009C49CE">
        <w:rPr>
          <w:lang w:val="es-SV"/>
        </w:rPr>
        <w:t xml:space="preserve">dijo </w:t>
      </w:r>
      <w:r>
        <w:rPr>
          <w:lang w:val="es-SV"/>
        </w:rPr>
        <w:t xml:space="preserve">que </w:t>
      </w:r>
      <w:r w:rsidR="009C49CE">
        <w:rPr>
          <w:lang w:val="es-SV"/>
        </w:rPr>
        <w:t>«</w:t>
      </w:r>
      <w:r>
        <w:rPr>
          <w:lang w:val="es-SV"/>
        </w:rPr>
        <w:t>e</w:t>
      </w:r>
      <w:r w:rsidRPr="00FE223D">
        <w:rPr>
          <w:lang w:val="es-SV"/>
        </w:rPr>
        <w:t>n el tema de la seguridad privada, se ha especulado mucho sobre los po</w:t>
      </w:r>
      <w:r>
        <w:rPr>
          <w:lang w:val="es-SV"/>
        </w:rPr>
        <w:t>rcentajes de pago al personal. E</w:t>
      </w:r>
      <w:r w:rsidRPr="00FE223D">
        <w:rPr>
          <w:lang w:val="es-SV"/>
        </w:rPr>
        <w:t xml:space="preserve">sto ha venido cambiando con la creación de la </w:t>
      </w:r>
      <w:r w:rsidR="009C49CE" w:rsidRPr="001B3F9C">
        <w:rPr>
          <w:lang w:val="es-SV"/>
        </w:rPr>
        <w:t>Dirección General de Servicios de Seguridad Privada</w:t>
      </w:r>
      <w:r w:rsidRPr="00FE223D">
        <w:rPr>
          <w:lang w:val="es-SV"/>
        </w:rPr>
        <w:t xml:space="preserve">, velando porque cumplan con las obligaciones de ley. Pero no existe una que se encargue de regular a las empresas que no están autorizadas, que cada vez son menos, que son las que no cumplen con los requisitos mínimos de pago al personal, así como de cubrir el pago de </w:t>
      </w:r>
      <w:r>
        <w:rPr>
          <w:lang w:val="es-SV"/>
        </w:rPr>
        <w:t>prestaciones y seguridad social</w:t>
      </w:r>
      <w:r w:rsidR="009C49CE">
        <w:rPr>
          <w:lang w:val="es-SV"/>
        </w:rPr>
        <w:t>»</w:t>
      </w:r>
      <w:r>
        <w:rPr>
          <w:lang w:val="es-SV"/>
        </w:rPr>
        <w:t xml:space="preserve">. </w:t>
      </w:r>
    </w:p>
    <w:p w14:paraId="090D64D9" w14:textId="0B7CADAA" w:rsidR="00B83ED6" w:rsidRPr="001B3F9C" w:rsidRDefault="00900668" w:rsidP="001B3F9C">
      <w:pPr>
        <w:spacing w:before="240"/>
        <w:rPr>
          <w:lang w:val="es-SV"/>
        </w:rPr>
      </w:pPr>
      <w:r>
        <w:rPr>
          <w:lang w:val="es-SV"/>
        </w:rPr>
        <w:t xml:space="preserve">La compañía agregó que </w:t>
      </w:r>
      <w:r w:rsidR="009C49CE">
        <w:rPr>
          <w:lang w:val="es-SV"/>
        </w:rPr>
        <w:t>«</w:t>
      </w:r>
      <w:r w:rsidRPr="00900668">
        <w:rPr>
          <w:lang w:val="es-SV"/>
        </w:rPr>
        <w:t>como empresa legalmente constituida, pagamos al personal de agentes el salario mínimo como lo establece la regulación guatemalteca, así como sus respectivas prestaciones de ley y de seguridad social</w:t>
      </w:r>
      <w:r w:rsidR="009C49CE">
        <w:rPr>
          <w:lang w:val="es-SV"/>
        </w:rPr>
        <w:t>»</w:t>
      </w:r>
      <w:r w:rsidRPr="00900668">
        <w:rPr>
          <w:lang w:val="es-SV"/>
        </w:rPr>
        <w:t>.</w:t>
      </w:r>
      <w:r>
        <w:rPr>
          <w:lang w:val="es-SV"/>
        </w:rPr>
        <w:t xml:space="preserve"> </w:t>
      </w:r>
    </w:p>
    <w:p w14:paraId="2A7BD711" w14:textId="32C5C70A" w:rsidR="00FE223D" w:rsidRPr="001B3F9C" w:rsidRDefault="002B2D97" w:rsidP="001B3F9C">
      <w:pPr>
        <w:spacing w:before="240"/>
        <w:rPr>
          <w:lang w:val="es-SV"/>
        </w:rPr>
      </w:pPr>
      <w:r>
        <w:rPr>
          <w:lang w:val="es-SV"/>
        </w:rPr>
        <w:t xml:space="preserve">De </w:t>
      </w:r>
      <w:r w:rsidR="00D51CF5" w:rsidRPr="001B3F9C">
        <w:rPr>
          <w:lang w:val="es-SV"/>
        </w:rPr>
        <w:t xml:space="preserve">las 33 demandas </w:t>
      </w:r>
      <w:r>
        <w:rPr>
          <w:lang w:val="es-SV"/>
        </w:rPr>
        <w:t xml:space="preserve">analizadas, 28 </w:t>
      </w:r>
      <w:r w:rsidR="00D51CF5" w:rsidRPr="001B3F9C">
        <w:rPr>
          <w:lang w:val="es-SV"/>
        </w:rPr>
        <w:t>tienen su origen en despido injustificado, sin pago de indemnización alguna o prestación</w:t>
      </w:r>
      <w:r>
        <w:rPr>
          <w:lang w:val="es-SV"/>
        </w:rPr>
        <w:t xml:space="preserve"> </w:t>
      </w:r>
      <w:r w:rsidR="00D51CF5" w:rsidRPr="001B3F9C">
        <w:rPr>
          <w:lang w:val="es-SV"/>
        </w:rPr>
        <w:t>como aguinaldo o bono.</w:t>
      </w:r>
      <w:r w:rsidR="009738AF">
        <w:rPr>
          <w:lang w:val="es-SV"/>
        </w:rPr>
        <w:t xml:space="preserve"> Solo una de las demandas fue fallada en contra del empleado. </w:t>
      </w:r>
    </w:p>
    <w:p w14:paraId="4B24E4C2" w14:textId="7980F16C" w:rsidR="00B71398" w:rsidRPr="001B3F9C" w:rsidRDefault="00B71398" w:rsidP="009C49CE">
      <w:pPr>
        <w:spacing w:before="240"/>
        <w:rPr>
          <w:lang w:val="es-SV"/>
        </w:rPr>
      </w:pPr>
      <w:r w:rsidRPr="001B3F9C">
        <w:rPr>
          <w:lang w:val="es-SV"/>
        </w:rPr>
        <w:t>El ministerio</w:t>
      </w:r>
      <w:r w:rsidR="00F001FF">
        <w:rPr>
          <w:lang w:val="es-SV"/>
        </w:rPr>
        <w:t xml:space="preserve"> de Trabajo</w:t>
      </w:r>
      <w:r w:rsidRPr="001B3F9C">
        <w:rPr>
          <w:lang w:val="es-SV"/>
        </w:rPr>
        <w:t xml:space="preserve"> se negó a proporcionar los nombres de las empresas </w:t>
      </w:r>
      <w:r w:rsidR="003A729F">
        <w:rPr>
          <w:lang w:val="es-SV"/>
        </w:rPr>
        <w:t>denunciada</w:t>
      </w:r>
      <w:r w:rsidR="003A729F" w:rsidRPr="001B3F9C">
        <w:rPr>
          <w:lang w:val="es-SV"/>
        </w:rPr>
        <w:t>s</w:t>
      </w:r>
      <w:r w:rsidRPr="001B3F9C">
        <w:rPr>
          <w:lang w:val="es-SV"/>
        </w:rPr>
        <w:t xml:space="preserve">, arguyendo que se trata de información de particulares. </w:t>
      </w:r>
    </w:p>
    <w:p w14:paraId="363A1E16" w14:textId="77777777" w:rsidR="004107EF" w:rsidRPr="001B3F9C" w:rsidRDefault="004107EF" w:rsidP="001B3F9C">
      <w:pPr>
        <w:spacing w:before="240"/>
        <w:rPr>
          <w:lang w:val="es-SV"/>
        </w:rPr>
      </w:pPr>
      <w:r w:rsidRPr="001B3F9C">
        <w:rPr>
          <w:noProof/>
        </w:rPr>
        <w:lastRenderedPageBreak/>
        <w:drawing>
          <wp:inline distT="0" distB="0" distL="0" distR="0" wp14:anchorId="6AE40758" wp14:editId="48FAA285">
            <wp:extent cx="4292600" cy="522867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Mintrabajo.png"/>
                    <pic:cNvPicPr/>
                  </pic:nvPicPr>
                  <pic:blipFill rotWithShape="1">
                    <a:blip r:embed="rId6">
                      <a:extLst>
                        <a:ext uri="{28A0092B-C50C-407E-A947-70E740481C1C}">
                          <a14:useLocalDpi xmlns:a14="http://schemas.microsoft.com/office/drawing/2010/main" val="0"/>
                        </a:ext>
                      </a:extLst>
                    </a:blip>
                    <a:srcRect l="33904" t="13118" r="31765" b="12539"/>
                    <a:stretch/>
                  </pic:blipFill>
                  <pic:spPr bwMode="auto">
                    <a:xfrm>
                      <a:off x="0" y="0"/>
                      <a:ext cx="4297193" cy="5234274"/>
                    </a:xfrm>
                    <a:prstGeom prst="rect">
                      <a:avLst/>
                    </a:prstGeom>
                    <a:ln>
                      <a:noFill/>
                    </a:ln>
                    <a:extLst>
                      <a:ext uri="{53640926-AAD7-44D8-BBD7-CCE9431645EC}">
                        <a14:shadowObscured xmlns:a14="http://schemas.microsoft.com/office/drawing/2010/main"/>
                      </a:ext>
                    </a:extLst>
                  </pic:spPr>
                </pic:pic>
              </a:graphicData>
            </a:graphic>
          </wp:inline>
        </w:drawing>
      </w:r>
    </w:p>
    <w:p w14:paraId="6EA1156B" w14:textId="77777777" w:rsidR="00D252CD" w:rsidRPr="001B3F9C" w:rsidRDefault="00D252CD" w:rsidP="001B3F9C">
      <w:pPr>
        <w:spacing w:before="240"/>
        <w:rPr>
          <w:i/>
          <w:lang w:val="es-SV"/>
        </w:rPr>
      </w:pPr>
      <w:r w:rsidRPr="001B3F9C">
        <w:rPr>
          <w:i/>
          <w:lang w:val="es-SV"/>
        </w:rPr>
        <w:t>Parte de información entregada por el MIINTRABAJO como respuesta a solicitud de información, en agosto de 2018.</w:t>
      </w:r>
    </w:p>
    <w:p w14:paraId="38230A45" w14:textId="3F646B1C" w:rsidR="00E53A0B" w:rsidRPr="001B3F9C" w:rsidRDefault="00640BE2" w:rsidP="001B3F9C">
      <w:pPr>
        <w:spacing w:before="240"/>
        <w:rPr>
          <w:lang w:val="es-SV"/>
        </w:rPr>
      </w:pPr>
      <w:r>
        <w:rPr>
          <w:lang w:val="es-SV"/>
        </w:rPr>
        <w:t xml:space="preserve">El </w:t>
      </w:r>
      <w:r w:rsidR="004107EF" w:rsidRPr="001B3F9C">
        <w:rPr>
          <w:lang w:val="es-SV"/>
        </w:rPr>
        <w:t xml:space="preserve">despido </w:t>
      </w:r>
      <w:r>
        <w:rPr>
          <w:lang w:val="es-SV"/>
        </w:rPr>
        <w:t xml:space="preserve">sin justificación </w:t>
      </w:r>
      <w:r w:rsidR="004107EF" w:rsidRPr="001B3F9C">
        <w:rPr>
          <w:lang w:val="es-SV"/>
        </w:rPr>
        <w:t>es el motivo principal de deman</w:t>
      </w:r>
      <w:r w:rsidR="00EC3FAF" w:rsidRPr="001B3F9C">
        <w:rPr>
          <w:lang w:val="es-SV"/>
        </w:rPr>
        <w:t>da por parte de los agentes</w:t>
      </w:r>
      <w:r w:rsidR="009C49CE">
        <w:rPr>
          <w:lang w:val="es-SV"/>
        </w:rPr>
        <w:t>;</w:t>
      </w:r>
      <w:r w:rsidR="00EC3FAF" w:rsidRPr="001B3F9C">
        <w:rPr>
          <w:lang w:val="es-SV"/>
        </w:rPr>
        <w:t xml:space="preserve"> un 49</w:t>
      </w:r>
      <w:r>
        <w:rPr>
          <w:lang w:val="es-SV"/>
        </w:rPr>
        <w:t xml:space="preserve"> </w:t>
      </w:r>
      <w:r w:rsidR="00EC3FAF" w:rsidRPr="001B3F9C">
        <w:rPr>
          <w:lang w:val="es-SV"/>
        </w:rPr>
        <w:t xml:space="preserve">% del total. Sin embargo, la mayor parte de motivos más alegados están relacionados precisamente con la precariedad de condiciones laborales: </w:t>
      </w:r>
      <w:r w:rsidR="009C49CE">
        <w:rPr>
          <w:lang w:val="es-SV"/>
        </w:rPr>
        <w:t>«</w:t>
      </w:r>
      <w:r w:rsidR="00EC3FAF" w:rsidRPr="001B3F9C">
        <w:rPr>
          <w:lang w:val="es-SV"/>
        </w:rPr>
        <w:t>no otorgan vacaciones</w:t>
      </w:r>
      <w:r w:rsidR="009C49CE">
        <w:rPr>
          <w:lang w:val="es-SV"/>
        </w:rPr>
        <w:t>»</w:t>
      </w:r>
      <w:r w:rsidR="00EC3FAF" w:rsidRPr="001B3F9C">
        <w:rPr>
          <w:lang w:val="es-SV"/>
        </w:rPr>
        <w:t xml:space="preserve"> (6</w:t>
      </w:r>
      <w:r w:rsidR="009C49CE">
        <w:rPr>
          <w:lang w:val="es-SV"/>
        </w:rPr>
        <w:t xml:space="preserve"> </w:t>
      </w:r>
      <w:r w:rsidR="00EC3FAF" w:rsidRPr="001B3F9C">
        <w:rPr>
          <w:lang w:val="es-SV"/>
        </w:rPr>
        <w:t xml:space="preserve">%), </w:t>
      </w:r>
      <w:r w:rsidR="009C49CE">
        <w:rPr>
          <w:lang w:val="es-SV"/>
        </w:rPr>
        <w:t>«</w:t>
      </w:r>
      <w:r w:rsidR="00EC3FAF" w:rsidRPr="001B3F9C">
        <w:rPr>
          <w:lang w:val="es-SV"/>
        </w:rPr>
        <w:t>incumplimiento de pago de bonificación anual para el sector público y privado</w:t>
      </w:r>
      <w:r w:rsidR="009C49CE">
        <w:rPr>
          <w:lang w:val="es-SV"/>
        </w:rPr>
        <w:t xml:space="preserve">» </w:t>
      </w:r>
      <w:r w:rsidR="00EC3FAF" w:rsidRPr="001B3F9C">
        <w:rPr>
          <w:lang w:val="es-SV"/>
        </w:rPr>
        <w:t>(5</w:t>
      </w:r>
      <w:r w:rsidR="009C49CE">
        <w:rPr>
          <w:lang w:val="es-SV"/>
        </w:rPr>
        <w:t xml:space="preserve"> </w:t>
      </w:r>
      <w:r w:rsidR="00EC3FAF" w:rsidRPr="001B3F9C">
        <w:rPr>
          <w:lang w:val="es-SV"/>
        </w:rPr>
        <w:t xml:space="preserve">%), </w:t>
      </w:r>
      <w:r w:rsidR="009C49CE">
        <w:rPr>
          <w:lang w:val="es-SV"/>
        </w:rPr>
        <w:t>«</w:t>
      </w:r>
      <w:r w:rsidR="00EC3FAF" w:rsidRPr="001B3F9C">
        <w:rPr>
          <w:lang w:val="es-SV"/>
        </w:rPr>
        <w:t>incumplimiento de pago de aguinaldo</w:t>
      </w:r>
      <w:r w:rsidR="009C49CE">
        <w:rPr>
          <w:lang w:val="es-SV"/>
        </w:rPr>
        <w:t>»</w:t>
      </w:r>
      <w:r w:rsidR="00EC3FAF" w:rsidRPr="001B3F9C">
        <w:rPr>
          <w:lang w:val="es-SV"/>
        </w:rPr>
        <w:t xml:space="preserve"> (4.2</w:t>
      </w:r>
      <w:r w:rsidR="009C49CE">
        <w:rPr>
          <w:lang w:val="es-SV"/>
        </w:rPr>
        <w:t xml:space="preserve"> </w:t>
      </w:r>
      <w:r w:rsidR="00EC3FAF" w:rsidRPr="001B3F9C">
        <w:rPr>
          <w:lang w:val="es-SV"/>
        </w:rPr>
        <w:t xml:space="preserve">%), y </w:t>
      </w:r>
      <w:r w:rsidR="009C49CE">
        <w:rPr>
          <w:lang w:val="es-SV"/>
        </w:rPr>
        <w:t>«</w:t>
      </w:r>
      <w:r w:rsidR="00EC3FAF" w:rsidRPr="001B3F9C">
        <w:rPr>
          <w:lang w:val="es-SV"/>
        </w:rPr>
        <w:t>establecer descuentos sobre salario</w:t>
      </w:r>
      <w:r w:rsidR="009C49CE">
        <w:rPr>
          <w:lang w:val="es-SV"/>
        </w:rPr>
        <w:t xml:space="preserve">» </w:t>
      </w:r>
      <w:r w:rsidR="00EC3FAF" w:rsidRPr="001B3F9C">
        <w:rPr>
          <w:lang w:val="es-SV"/>
        </w:rPr>
        <w:t>(2.7</w:t>
      </w:r>
      <w:r w:rsidR="009C49CE">
        <w:rPr>
          <w:lang w:val="es-SV"/>
        </w:rPr>
        <w:t xml:space="preserve"> </w:t>
      </w:r>
      <w:r w:rsidR="00EC3FAF" w:rsidRPr="001B3F9C">
        <w:rPr>
          <w:lang w:val="es-SV"/>
        </w:rPr>
        <w:t xml:space="preserve">%), </w:t>
      </w:r>
      <w:r>
        <w:rPr>
          <w:lang w:val="es-SV"/>
        </w:rPr>
        <w:t>entre otros</w:t>
      </w:r>
      <w:r w:rsidR="00EC3FAF" w:rsidRPr="001B3F9C">
        <w:rPr>
          <w:lang w:val="es-SV"/>
        </w:rPr>
        <w:t xml:space="preserve">. </w:t>
      </w:r>
    </w:p>
    <w:p w14:paraId="334DB875" w14:textId="1C22184C" w:rsidR="00EC3FAF" w:rsidRPr="001B3F9C" w:rsidRDefault="00EC3FAF" w:rsidP="001B3F9C">
      <w:pPr>
        <w:spacing w:before="240"/>
        <w:rPr>
          <w:lang w:val="es-SV"/>
        </w:rPr>
      </w:pPr>
      <w:r w:rsidRPr="001B3F9C">
        <w:rPr>
          <w:lang w:val="es-SV"/>
        </w:rPr>
        <w:t xml:space="preserve">Algunos motivos son tan arbitrarios como </w:t>
      </w:r>
      <w:r w:rsidR="009C49CE">
        <w:rPr>
          <w:lang w:val="es-SV"/>
        </w:rPr>
        <w:t>«</w:t>
      </w:r>
      <w:r w:rsidRPr="001B3F9C">
        <w:rPr>
          <w:lang w:val="es-SV"/>
        </w:rPr>
        <w:t>retención de salario</w:t>
      </w:r>
      <w:r w:rsidR="009C49CE">
        <w:rPr>
          <w:lang w:val="es-SV"/>
        </w:rPr>
        <w:t>»</w:t>
      </w:r>
      <w:r w:rsidRPr="001B3F9C">
        <w:rPr>
          <w:lang w:val="es-SV"/>
        </w:rPr>
        <w:t xml:space="preserve">, </w:t>
      </w:r>
      <w:r w:rsidR="009C49CE">
        <w:rPr>
          <w:lang w:val="es-SV"/>
        </w:rPr>
        <w:t>«</w:t>
      </w:r>
      <w:r w:rsidRPr="001B3F9C">
        <w:rPr>
          <w:lang w:val="es-SV"/>
        </w:rPr>
        <w:t>negativa de devolver documentos personales</w:t>
      </w:r>
      <w:r w:rsidR="009C49CE">
        <w:rPr>
          <w:lang w:val="es-SV"/>
        </w:rPr>
        <w:t>», «</w:t>
      </w:r>
      <w:r w:rsidRPr="001B3F9C">
        <w:rPr>
          <w:lang w:val="es-SV"/>
        </w:rPr>
        <w:t>simulación de contrato</w:t>
      </w:r>
      <w:r w:rsidR="009C49CE">
        <w:rPr>
          <w:lang w:val="es-SV"/>
        </w:rPr>
        <w:t>»</w:t>
      </w:r>
      <w:r w:rsidRPr="001B3F9C">
        <w:rPr>
          <w:lang w:val="es-SV"/>
        </w:rPr>
        <w:t xml:space="preserve"> y </w:t>
      </w:r>
      <w:r w:rsidR="009C49CE">
        <w:rPr>
          <w:lang w:val="es-SV"/>
        </w:rPr>
        <w:t>«</w:t>
      </w:r>
      <w:r w:rsidRPr="001B3F9C">
        <w:rPr>
          <w:lang w:val="es-SV"/>
        </w:rPr>
        <w:t>despido en estado de embarazo</w:t>
      </w:r>
      <w:r w:rsidR="009C49CE">
        <w:rPr>
          <w:lang w:val="es-SV"/>
        </w:rPr>
        <w:t>».</w:t>
      </w:r>
    </w:p>
    <w:p w14:paraId="47AA2D9B" w14:textId="630AE676" w:rsidR="00D51CF5" w:rsidRPr="001B3F9C" w:rsidRDefault="00D252CD" w:rsidP="001B3F9C">
      <w:pPr>
        <w:spacing w:before="240"/>
        <w:rPr>
          <w:lang w:val="es-SV"/>
        </w:rPr>
      </w:pPr>
      <w:r w:rsidRPr="001B3F9C">
        <w:rPr>
          <w:lang w:val="es-SV"/>
        </w:rPr>
        <w:t xml:space="preserve">Las estadísticas reportadas por </w:t>
      </w:r>
      <w:r w:rsidR="00640BE2">
        <w:rPr>
          <w:lang w:val="es-SV"/>
        </w:rPr>
        <w:t xml:space="preserve">el Ministerio de Trabajo </w:t>
      </w:r>
      <w:r w:rsidRPr="001B3F9C">
        <w:rPr>
          <w:lang w:val="es-SV"/>
        </w:rPr>
        <w:t xml:space="preserve">únicamente corresponden a los casos iniciados por vía administrativa. </w:t>
      </w:r>
    </w:p>
    <w:p w14:paraId="66A469A0" w14:textId="26284D12" w:rsidR="00893448" w:rsidRPr="001B3F9C" w:rsidRDefault="00640BE2" w:rsidP="001B3F9C">
      <w:pPr>
        <w:spacing w:before="240"/>
        <w:rPr>
          <w:lang w:val="es-SV"/>
        </w:rPr>
      </w:pPr>
      <w:r>
        <w:rPr>
          <w:lang w:val="es-SV"/>
        </w:rPr>
        <w:lastRenderedPageBreak/>
        <w:t xml:space="preserve">A </w:t>
      </w:r>
      <w:r w:rsidR="00893448" w:rsidRPr="001B3F9C">
        <w:rPr>
          <w:lang w:val="es-SV"/>
        </w:rPr>
        <w:t xml:space="preserve">Emilio, la ley actual le </w:t>
      </w:r>
      <w:r>
        <w:rPr>
          <w:lang w:val="es-SV"/>
        </w:rPr>
        <w:t>afecta.</w:t>
      </w:r>
      <w:r w:rsidR="00893448" w:rsidRPr="001B3F9C">
        <w:rPr>
          <w:lang w:val="es-SV"/>
        </w:rPr>
        <w:t xml:space="preserve"> </w:t>
      </w:r>
      <w:r>
        <w:rPr>
          <w:lang w:val="es-SV"/>
        </w:rPr>
        <w:t>A</w:t>
      </w:r>
      <w:r w:rsidRPr="001B3F9C">
        <w:rPr>
          <w:lang w:val="es-SV"/>
        </w:rPr>
        <w:t xml:space="preserve">ntes </w:t>
      </w:r>
      <w:r w:rsidR="00893448" w:rsidRPr="001B3F9C">
        <w:rPr>
          <w:lang w:val="es-SV"/>
        </w:rPr>
        <w:t xml:space="preserve">él mismo gestionaba sus contratos y cobraba de acuerdo </w:t>
      </w:r>
      <w:r>
        <w:rPr>
          <w:lang w:val="es-SV"/>
        </w:rPr>
        <w:t>con</w:t>
      </w:r>
      <w:r w:rsidRPr="001B3F9C">
        <w:rPr>
          <w:lang w:val="es-SV"/>
        </w:rPr>
        <w:t xml:space="preserve"> </w:t>
      </w:r>
      <w:r w:rsidR="00893448" w:rsidRPr="001B3F9C">
        <w:rPr>
          <w:lang w:val="es-SV"/>
        </w:rPr>
        <w:t xml:space="preserve">su experiencia. </w:t>
      </w:r>
      <w:r w:rsidR="00F602B8">
        <w:rPr>
          <w:lang w:val="es-SV"/>
        </w:rPr>
        <w:t>«</w:t>
      </w:r>
      <w:r w:rsidR="00893448" w:rsidRPr="001B3F9C">
        <w:rPr>
          <w:lang w:val="es-SV"/>
        </w:rPr>
        <w:t xml:space="preserve">Ahora la ley nos obliga a estar en una empresa de seguridad, y la empresa no le va a pagar más de </w:t>
      </w:r>
      <w:r w:rsidR="00F602B8">
        <w:rPr>
          <w:lang w:val="es-SV"/>
        </w:rPr>
        <w:t xml:space="preserve">cinco mil o seis mil quetzales», </w:t>
      </w:r>
      <w:r w:rsidR="00893448" w:rsidRPr="001B3F9C">
        <w:rPr>
          <w:lang w:val="es-SV"/>
        </w:rPr>
        <w:t xml:space="preserve">dice. Aunque está adscrito a una empresa, </w:t>
      </w:r>
      <w:r w:rsidR="00F602B8">
        <w:rPr>
          <w:lang w:val="es-SV"/>
        </w:rPr>
        <w:t>explica</w:t>
      </w:r>
      <w:r w:rsidR="00893448" w:rsidRPr="001B3F9C">
        <w:rPr>
          <w:lang w:val="es-SV"/>
        </w:rPr>
        <w:t xml:space="preserve">, tiene un trato por cobrar su salario por su lado. </w:t>
      </w:r>
    </w:p>
    <w:p w14:paraId="4C75028E" w14:textId="0F24A58C" w:rsidR="00D252CD" w:rsidRPr="001B3F9C" w:rsidRDefault="00D01C50" w:rsidP="001B3F9C">
      <w:pPr>
        <w:spacing w:before="240"/>
        <w:rPr>
          <w:lang w:val="es-SV"/>
        </w:rPr>
      </w:pPr>
      <w:r w:rsidRPr="001B3F9C">
        <w:rPr>
          <w:i/>
          <w:lang w:val="es-SV"/>
        </w:rPr>
        <w:t>Laberinto del Poder</w:t>
      </w:r>
      <w:r w:rsidRPr="001B3F9C">
        <w:rPr>
          <w:lang w:val="es-SV"/>
        </w:rPr>
        <w:t xml:space="preserve"> solicitó todos los casos judiciales relacionados a las 22 empresas de seguridad identificadas como mayores contratistas del Estado</w:t>
      </w:r>
      <w:r w:rsidR="007A1348" w:rsidRPr="001B3F9C">
        <w:rPr>
          <w:lang w:val="es-SV"/>
        </w:rPr>
        <w:t xml:space="preserve"> entre 2004 y 2018</w:t>
      </w:r>
      <w:r w:rsidRPr="001B3F9C">
        <w:rPr>
          <w:lang w:val="es-SV"/>
        </w:rPr>
        <w:t xml:space="preserve">, así como 10 más relacionadas al ámbito de la venta e importación de armas y municiones. </w:t>
      </w:r>
    </w:p>
    <w:p w14:paraId="3FEFDCD9" w14:textId="76C97399" w:rsidR="00D252CD" w:rsidRPr="00DE2363" w:rsidRDefault="0013112F" w:rsidP="001B3F9C">
      <w:pPr>
        <w:spacing w:before="240"/>
        <w:rPr>
          <w:rPrChange w:id="3" w:author="Pedro Urdimales" w:date="2019-03-18T14:55:00Z">
            <w:rPr>
              <w:lang w:val="es-SV"/>
            </w:rPr>
          </w:rPrChange>
        </w:rPr>
      </w:pPr>
      <w:del w:id="4" w:author="Pedro Urdimales" w:date="2019-03-18T14:55:00Z">
        <w:r w:rsidRPr="001B3F9C" w:rsidDel="00DE2363">
          <w:rPr>
            <w:noProof/>
          </w:rPr>
          <w:drawing>
            <wp:inline distT="0" distB="0" distL="0" distR="0" wp14:anchorId="5239A35A" wp14:editId="2964A979">
              <wp:extent cx="6108064" cy="244475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j.png"/>
                      <pic:cNvPicPr/>
                    </pic:nvPicPr>
                    <pic:blipFill rotWithShape="1">
                      <a:blip r:embed="rId7">
                        <a:extLst>
                          <a:ext uri="{28A0092B-C50C-407E-A947-70E740481C1C}">
                            <a14:useLocalDpi xmlns:a14="http://schemas.microsoft.com/office/drawing/2010/main" val="0"/>
                          </a:ext>
                        </a:extLst>
                      </a:blip>
                      <a:srcRect l="5134"/>
                      <a:stretch/>
                    </pic:blipFill>
                    <pic:spPr bwMode="auto">
                      <a:xfrm>
                        <a:off x="0" y="0"/>
                        <a:ext cx="6114946" cy="2447505"/>
                      </a:xfrm>
                      <a:prstGeom prst="rect">
                        <a:avLst/>
                      </a:prstGeom>
                      <a:ln>
                        <a:noFill/>
                      </a:ln>
                      <a:extLst>
                        <a:ext uri="{53640926-AAD7-44D8-BBD7-CCE9431645EC}">
                          <a14:shadowObscured xmlns:a14="http://schemas.microsoft.com/office/drawing/2010/main"/>
                        </a:ext>
                      </a:extLst>
                    </pic:spPr>
                  </pic:pic>
                </a:graphicData>
              </a:graphic>
            </wp:inline>
          </w:drawing>
        </w:r>
      </w:del>
    </w:p>
    <w:p w14:paraId="6FF853CF" w14:textId="4E097CE8" w:rsidR="0013112F" w:rsidRPr="009C6CBD" w:rsidDel="00DE2363" w:rsidRDefault="0013112F" w:rsidP="001B3F9C">
      <w:pPr>
        <w:spacing w:before="240"/>
        <w:rPr>
          <w:del w:id="5" w:author="Pedro Urdimales" w:date="2019-03-18T14:55:00Z"/>
          <w:i/>
          <w:color w:val="FF0000"/>
          <w:lang w:val="es-SV"/>
        </w:rPr>
      </w:pPr>
      <w:del w:id="6" w:author="Pedro Urdimales" w:date="2019-03-18T14:55:00Z">
        <w:r w:rsidRPr="009C6CBD" w:rsidDel="00DE2363">
          <w:rPr>
            <w:i/>
            <w:color w:val="FF0000"/>
            <w:lang w:val="es-SV"/>
          </w:rPr>
          <w:delText xml:space="preserve">Gráfica sobre los casos judiciales reportados por el Organismo Judicial contra 22 empresas de seguridad. </w:delText>
        </w:r>
      </w:del>
    </w:p>
    <w:p w14:paraId="24B42A61" w14:textId="7748457D" w:rsidR="0013112F" w:rsidRPr="009C6CBD" w:rsidRDefault="00DE2363" w:rsidP="001B3F9C">
      <w:pPr>
        <w:spacing w:before="240"/>
        <w:rPr>
          <w:color w:val="FF0000"/>
          <w:lang w:val="es-SV"/>
        </w:rPr>
      </w:pPr>
      <w:ins w:id="7" w:author="Pedro Urdimales" w:date="2019-03-18T14:55:00Z">
        <w:r w:rsidRPr="009C6CBD">
          <w:rPr>
            <w:rFonts w:ascii="Arial" w:hAnsi="Arial" w:cs="Arial"/>
            <w:color w:val="FF0000"/>
            <w:shd w:val="clear" w:color="auto" w:fill="FFFFFF"/>
            <w:lang w:val="es-SV"/>
            <w:rPrChange w:id="8" w:author="Pedro Urdimales" w:date="2019-03-18T14:55:00Z">
              <w:rPr>
                <w:rFonts w:ascii="Arial" w:hAnsi="Arial" w:cs="Arial"/>
                <w:color w:val="500050"/>
                <w:shd w:val="clear" w:color="auto" w:fill="FFFFFF"/>
              </w:rPr>
            </w:rPrChange>
          </w:rPr>
          <w:t>GRAFICO1 - (BASE: SEGURIDAD VI</w:t>
        </w:r>
        <w:bookmarkStart w:id="9" w:name="_GoBack"/>
        <w:bookmarkEnd w:id="9"/>
        <w:r w:rsidRPr="009C6CBD">
          <w:rPr>
            <w:rFonts w:ascii="Arial" w:hAnsi="Arial" w:cs="Arial"/>
            <w:color w:val="FF0000"/>
            <w:shd w:val="clear" w:color="auto" w:fill="FFFFFF"/>
            <w:lang w:val="es-SV"/>
            <w:rPrChange w:id="10" w:author="Pedro Urdimales" w:date="2019-03-18T14:55:00Z">
              <w:rPr>
                <w:rFonts w:ascii="Arial" w:hAnsi="Arial" w:cs="Arial"/>
                <w:color w:val="500050"/>
                <w:shd w:val="clear" w:color="auto" w:fill="FFFFFF"/>
              </w:rPr>
            </w:rPrChange>
          </w:rPr>
          <w:t>Z - HOJA  "CALCULOS_OJ")</w:t>
        </w:r>
      </w:ins>
    </w:p>
    <w:p w14:paraId="2ECAA095" w14:textId="6BE73C35" w:rsidR="0013112F" w:rsidRPr="001B3F9C" w:rsidRDefault="0013112F" w:rsidP="001B3F9C">
      <w:pPr>
        <w:spacing w:before="240"/>
        <w:rPr>
          <w:lang w:val="es-SV"/>
        </w:rPr>
      </w:pPr>
      <w:r w:rsidRPr="001B3F9C">
        <w:rPr>
          <w:lang w:val="es-SV"/>
        </w:rPr>
        <w:t>Según los datos del Organismo Judicial, de las 22 empresas contratistas investigadas</w:t>
      </w:r>
      <w:r w:rsidR="00640BE2">
        <w:rPr>
          <w:lang w:val="es-SV"/>
        </w:rPr>
        <w:t>,</w:t>
      </w:r>
      <w:r w:rsidRPr="001B3F9C">
        <w:rPr>
          <w:lang w:val="es-SV"/>
        </w:rPr>
        <w:t xml:space="preserve"> Grupo Escorpión, S.A. es, por mucho, la más denunciada. </w:t>
      </w:r>
      <w:r w:rsidR="00640BE2">
        <w:rPr>
          <w:lang w:val="es-SV"/>
        </w:rPr>
        <w:t xml:space="preserve">Esta </w:t>
      </w:r>
      <w:r w:rsidR="00A54E21" w:rsidRPr="001B3F9C">
        <w:rPr>
          <w:lang w:val="es-SV"/>
        </w:rPr>
        <w:t>empresa tiene 773 casos judiciales</w:t>
      </w:r>
      <w:r w:rsidR="00640BE2">
        <w:rPr>
          <w:lang w:val="es-SV"/>
        </w:rPr>
        <w:t>.</w:t>
      </w:r>
      <w:r w:rsidR="00A54E21" w:rsidRPr="001B3F9C">
        <w:rPr>
          <w:lang w:val="es-SV"/>
        </w:rPr>
        <w:t xml:space="preserve"> De estos, </w:t>
      </w:r>
      <w:r w:rsidR="00640BE2">
        <w:rPr>
          <w:lang w:val="es-SV"/>
        </w:rPr>
        <w:t xml:space="preserve">en </w:t>
      </w:r>
      <w:r w:rsidR="00A54E21" w:rsidRPr="001B3F9C">
        <w:rPr>
          <w:lang w:val="es-SV"/>
        </w:rPr>
        <w:t xml:space="preserve">693 </w:t>
      </w:r>
      <w:r w:rsidR="00640BE2">
        <w:rPr>
          <w:lang w:val="es-SV"/>
        </w:rPr>
        <w:t xml:space="preserve">está </w:t>
      </w:r>
      <w:r w:rsidR="00A54E21" w:rsidRPr="001B3F9C">
        <w:rPr>
          <w:lang w:val="es-SV"/>
        </w:rPr>
        <w:t xml:space="preserve">directamente involucrada. En el resto, el involucrado es uno de sus representantes legales o gerente. </w:t>
      </w:r>
    </w:p>
    <w:p w14:paraId="2E7F49B3" w14:textId="55F8483B" w:rsidR="00A54E21" w:rsidRPr="001B3F9C" w:rsidRDefault="00A54E21" w:rsidP="001B3F9C">
      <w:pPr>
        <w:spacing w:before="240"/>
        <w:rPr>
          <w:lang w:val="es-SV"/>
        </w:rPr>
      </w:pPr>
      <w:r w:rsidRPr="001B3F9C">
        <w:rPr>
          <w:lang w:val="es-SV"/>
        </w:rPr>
        <w:t xml:space="preserve">De la totalidad de casos, Grupo Escorpión tiene el estatus de </w:t>
      </w:r>
      <w:r w:rsidR="000957BC">
        <w:rPr>
          <w:lang w:val="es-SV"/>
        </w:rPr>
        <w:t>«</w:t>
      </w:r>
      <w:r w:rsidRPr="001B3F9C">
        <w:rPr>
          <w:lang w:val="es-SV"/>
        </w:rPr>
        <w:t>demandado</w:t>
      </w:r>
      <w:r w:rsidR="000957BC">
        <w:rPr>
          <w:lang w:val="es-SV"/>
        </w:rPr>
        <w:t>»</w:t>
      </w:r>
      <w:r w:rsidRPr="001B3F9C">
        <w:rPr>
          <w:lang w:val="es-SV"/>
        </w:rPr>
        <w:t xml:space="preserve">, </w:t>
      </w:r>
      <w:r w:rsidR="000957BC">
        <w:rPr>
          <w:lang w:val="es-SV"/>
        </w:rPr>
        <w:t>«</w:t>
      </w:r>
      <w:r w:rsidRPr="001B3F9C">
        <w:rPr>
          <w:lang w:val="es-SV"/>
        </w:rPr>
        <w:t>denunciado</w:t>
      </w:r>
      <w:r w:rsidR="000957BC">
        <w:rPr>
          <w:lang w:val="es-SV"/>
        </w:rPr>
        <w:t xml:space="preserve">» </w:t>
      </w:r>
      <w:r w:rsidRPr="001B3F9C">
        <w:rPr>
          <w:lang w:val="es-SV"/>
        </w:rPr>
        <w:t xml:space="preserve">o </w:t>
      </w:r>
      <w:r w:rsidR="000957BC">
        <w:rPr>
          <w:lang w:val="es-SV"/>
        </w:rPr>
        <w:t>«</w:t>
      </w:r>
      <w:r w:rsidRPr="001B3F9C">
        <w:rPr>
          <w:lang w:val="es-SV"/>
        </w:rPr>
        <w:t>sindicado</w:t>
      </w:r>
      <w:r w:rsidR="000957BC">
        <w:rPr>
          <w:lang w:val="es-SV"/>
        </w:rPr>
        <w:t xml:space="preserve">» </w:t>
      </w:r>
      <w:r w:rsidR="00640BE2">
        <w:rPr>
          <w:lang w:val="es-SV"/>
        </w:rPr>
        <w:t xml:space="preserve">en </w:t>
      </w:r>
      <w:r w:rsidRPr="001B3F9C">
        <w:rPr>
          <w:lang w:val="es-SV"/>
        </w:rPr>
        <w:t>510</w:t>
      </w:r>
      <w:r w:rsidR="00640BE2">
        <w:rPr>
          <w:lang w:val="es-SV"/>
        </w:rPr>
        <w:t xml:space="preserve">. </w:t>
      </w:r>
      <w:r w:rsidRPr="001B3F9C">
        <w:rPr>
          <w:lang w:val="es-SV"/>
        </w:rPr>
        <w:t xml:space="preserve"> </w:t>
      </w:r>
    </w:p>
    <w:p w14:paraId="643B1C23" w14:textId="68FD6C1A" w:rsidR="00A54E21" w:rsidRDefault="00640BE2" w:rsidP="001B3F9C">
      <w:pPr>
        <w:spacing w:before="240"/>
        <w:rPr>
          <w:lang w:val="es-SV"/>
        </w:rPr>
      </w:pPr>
      <w:r>
        <w:rPr>
          <w:lang w:val="es-SV"/>
        </w:rPr>
        <w:t>S</w:t>
      </w:r>
      <w:r w:rsidR="00A54E21" w:rsidRPr="001B3F9C">
        <w:rPr>
          <w:lang w:val="es-SV"/>
        </w:rPr>
        <w:t xml:space="preserve">egún el último </w:t>
      </w:r>
      <w:r w:rsidR="00A14E2E" w:rsidRPr="001B3F9C">
        <w:rPr>
          <w:lang w:val="es-SV"/>
        </w:rPr>
        <w:t>informe</w:t>
      </w:r>
      <w:r w:rsidR="00A54E21" w:rsidRPr="001B3F9C">
        <w:rPr>
          <w:lang w:val="es-SV"/>
        </w:rPr>
        <w:t xml:space="preserve"> (octubre 2018) de agentes oficialmente acreditados por la </w:t>
      </w:r>
      <w:r w:rsidR="00090156" w:rsidRPr="001B3F9C">
        <w:rPr>
          <w:lang w:val="es-SV"/>
        </w:rPr>
        <w:t>Dirección General de Servicios de Seguridad Privada</w:t>
      </w:r>
      <w:r w:rsidR="00090156">
        <w:rPr>
          <w:lang w:val="es-SV"/>
        </w:rPr>
        <w:t>,</w:t>
      </w:r>
      <w:r w:rsidR="00A54E21" w:rsidRPr="001B3F9C">
        <w:rPr>
          <w:lang w:val="es-SV"/>
        </w:rPr>
        <w:t xml:space="preserve"> Grupo Escorpión</w:t>
      </w:r>
      <w:r w:rsidR="00F77BDA">
        <w:rPr>
          <w:lang w:val="es-SV"/>
        </w:rPr>
        <w:t xml:space="preserve"> tenía 287 empleados oficialmente reconocidos y 69 más calificados como </w:t>
      </w:r>
      <w:r w:rsidR="00090156">
        <w:rPr>
          <w:lang w:val="es-SV"/>
        </w:rPr>
        <w:t>«</w:t>
      </w:r>
      <w:r w:rsidR="00F77BDA">
        <w:rPr>
          <w:lang w:val="es-SV"/>
        </w:rPr>
        <w:t>no renovados y casos especiales</w:t>
      </w:r>
      <w:r w:rsidR="00090156">
        <w:rPr>
          <w:lang w:val="es-SV"/>
        </w:rPr>
        <w:t>»</w:t>
      </w:r>
      <w:r w:rsidR="00F001FF">
        <w:rPr>
          <w:lang w:val="es-SV"/>
        </w:rPr>
        <w:t>,es decir menos de los que los han demandado</w:t>
      </w:r>
      <w:r w:rsidR="00A54E21" w:rsidRPr="001B3F9C">
        <w:rPr>
          <w:lang w:val="es-SV"/>
        </w:rPr>
        <w:t xml:space="preserve">. </w:t>
      </w:r>
      <w:r w:rsidR="00A14E2E" w:rsidRPr="001B3F9C">
        <w:rPr>
          <w:lang w:val="es-SV"/>
        </w:rPr>
        <w:t xml:space="preserve">Ello puede interpretarse en dos vías: o los denunciantes no estaban acreditados, o muchos exempleados han denunciado a la empresa. </w:t>
      </w:r>
    </w:p>
    <w:p w14:paraId="1D9B7E2D" w14:textId="542B4522" w:rsidR="00F77BDA" w:rsidRPr="001B3F9C" w:rsidRDefault="00F77BDA" w:rsidP="001B3F9C">
      <w:pPr>
        <w:spacing w:before="240"/>
        <w:rPr>
          <w:lang w:val="es-SV"/>
        </w:rPr>
      </w:pPr>
      <w:r w:rsidRPr="00A82C2D">
        <w:rPr>
          <w:i/>
          <w:lang w:val="es-SV"/>
        </w:rPr>
        <w:t>Laberinto del Poder</w:t>
      </w:r>
      <w:r>
        <w:rPr>
          <w:lang w:val="es-SV"/>
        </w:rPr>
        <w:t xml:space="preserve"> solicitó </w:t>
      </w:r>
      <w:r w:rsidR="00485394">
        <w:rPr>
          <w:lang w:val="es-SV"/>
        </w:rPr>
        <w:t xml:space="preserve">una entrevista con esa </w:t>
      </w:r>
      <w:r w:rsidR="00D60E85">
        <w:rPr>
          <w:lang w:val="es-SV"/>
        </w:rPr>
        <w:t xml:space="preserve">empresa, </w:t>
      </w:r>
      <w:r>
        <w:rPr>
          <w:lang w:val="es-SV"/>
        </w:rPr>
        <w:t>hasta febrero de 2019</w:t>
      </w:r>
      <w:r w:rsidR="00485394">
        <w:rPr>
          <w:lang w:val="es-SV"/>
        </w:rPr>
        <w:t xml:space="preserve"> no había obtenido respuesta</w:t>
      </w:r>
      <w:r>
        <w:rPr>
          <w:lang w:val="es-SV"/>
        </w:rPr>
        <w:t>.</w:t>
      </w:r>
    </w:p>
    <w:p w14:paraId="4AB348D3" w14:textId="2C576049" w:rsidR="00A14E2E" w:rsidRPr="001B3F9C" w:rsidRDefault="00A14E2E" w:rsidP="001B3F9C">
      <w:pPr>
        <w:spacing w:before="240"/>
        <w:rPr>
          <w:lang w:val="es-SV"/>
        </w:rPr>
      </w:pPr>
      <w:r w:rsidRPr="001B3F9C">
        <w:rPr>
          <w:lang w:val="es-SV"/>
        </w:rPr>
        <w:t xml:space="preserve">Grupo Escorpión, S.A. fue inscrita oficialmente en 1997, según datos del Registro Mercantil. Su administrador único fue durante varios años </w:t>
      </w:r>
      <w:r w:rsidR="00485394">
        <w:rPr>
          <w:lang w:val="es-SV"/>
        </w:rPr>
        <w:t xml:space="preserve">el militar retirado </w:t>
      </w:r>
      <w:r w:rsidRPr="001B3F9C">
        <w:rPr>
          <w:lang w:val="es-SV"/>
        </w:rPr>
        <w:t>Miguel Ángel Martínez Solís,</w:t>
      </w:r>
      <w:r w:rsidR="00485394">
        <w:rPr>
          <w:lang w:val="es-SV"/>
        </w:rPr>
        <w:t xml:space="preserve"> quien fue </w:t>
      </w:r>
      <w:r w:rsidRPr="001B3F9C">
        <w:rPr>
          <w:lang w:val="es-SV"/>
        </w:rPr>
        <w:t xml:space="preserve">subsecretario de la Secretaría de Asuntos Administrativos y de Seguridad de la Presidencia, entre 2012 y 2015, y actualmente está procesado por el caso Cooptación del Estado. </w:t>
      </w:r>
    </w:p>
    <w:p w14:paraId="5AFDA5E3" w14:textId="0905BCC1" w:rsidR="00E74DCA" w:rsidRPr="001B3F9C" w:rsidRDefault="00324CD3" w:rsidP="001B3F9C">
      <w:pPr>
        <w:spacing w:before="240"/>
        <w:rPr>
          <w:lang w:val="es-SV"/>
        </w:rPr>
      </w:pPr>
      <w:r>
        <w:rPr>
          <w:lang w:val="es-SV"/>
        </w:rPr>
        <w:t xml:space="preserve">La </w:t>
      </w:r>
      <w:r w:rsidR="00A14E2E" w:rsidRPr="001B3F9C">
        <w:rPr>
          <w:lang w:val="es-SV"/>
        </w:rPr>
        <w:t xml:space="preserve">segunda empresa con más casos judiciales de las 22 investigadas es Protección Total, S.A., con </w:t>
      </w:r>
      <w:r w:rsidR="00D90D6A" w:rsidRPr="001B3F9C">
        <w:rPr>
          <w:lang w:val="es-SV"/>
        </w:rPr>
        <w:t>442 casos</w:t>
      </w:r>
      <w:r>
        <w:rPr>
          <w:lang w:val="es-SV"/>
        </w:rPr>
        <w:t>,</w:t>
      </w:r>
      <w:r w:rsidR="00D90D6A" w:rsidRPr="001B3F9C">
        <w:rPr>
          <w:lang w:val="es-SV"/>
        </w:rPr>
        <w:t xml:space="preserve"> de los que 380 fueron directamente contra la sociedad anónima. De estos últimos, </w:t>
      </w:r>
      <w:r w:rsidR="004975D7">
        <w:rPr>
          <w:lang w:val="es-SV"/>
        </w:rPr>
        <w:t xml:space="preserve">solo </w:t>
      </w:r>
      <w:r w:rsidR="00D90D6A" w:rsidRPr="001B3F9C">
        <w:rPr>
          <w:lang w:val="es-SV"/>
        </w:rPr>
        <w:t xml:space="preserve">uno de los casos es del ramo penal y el resto de trabajo. </w:t>
      </w:r>
      <w:r w:rsidR="00E74DCA" w:rsidRPr="001B3F9C">
        <w:rPr>
          <w:lang w:val="es-SV"/>
        </w:rPr>
        <w:t xml:space="preserve">Protección Total, S.A. ha tenido uno de los contratos de seguridad y vigilancia más grandes de los últimos 14 años </w:t>
      </w:r>
      <w:r w:rsidR="004975D7">
        <w:rPr>
          <w:lang w:val="es-SV"/>
        </w:rPr>
        <w:t>con el Estado</w:t>
      </w:r>
      <w:r w:rsidR="00E74DCA" w:rsidRPr="001B3F9C">
        <w:rPr>
          <w:lang w:val="es-SV"/>
        </w:rPr>
        <w:t xml:space="preserve">, en el que ganó la licitación por proporcionar </w:t>
      </w:r>
      <w:r>
        <w:rPr>
          <w:lang w:val="es-SV"/>
        </w:rPr>
        <w:t xml:space="preserve">dos mil </w:t>
      </w:r>
      <w:r w:rsidR="00E74DCA" w:rsidRPr="001B3F9C">
        <w:rPr>
          <w:lang w:val="es-SV"/>
        </w:rPr>
        <w:t>vigilantes para el proyecto Transurbano</w:t>
      </w:r>
      <w:r>
        <w:rPr>
          <w:lang w:val="es-SV"/>
        </w:rPr>
        <w:t>.</w:t>
      </w:r>
    </w:p>
    <w:p w14:paraId="1D6D66B9" w14:textId="2238360B" w:rsidR="003E07C0" w:rsidRDefault="003E07C0" w:rsidP="003E07C0">
      <w:pPr>
        <w:spacing w:before="240"/>
        <w:rPr>
          <w:lang w:val="es-SV"/>
        </w:rPr>
      </w:pPr>
      <w:r>
        <w:rPr>
          <w:lang w:val="es-SV"/>
        </w:rPr>
        <w:t>Ambas empresas han tenido entre sus directivos a militares retirados.</w:t>
      </w:r>
    </w:p>
    <w:p w14:paraId="70F39A21" w14:textId="77777777" w:rsidR="00D252CD" w:rsidRPr="001B3F9C" w:rsidRDefault="00D252CD" w:rsidP="001B3F9C">
      <w:pPr>
        <w:spacing w:before="240"/>
        <w:rPr>
          <w:b/>
          <w:lang w:val="es-SV"/>
        </w:rPr>
      </w:pPr>
      <w:r w:rsidRPr="001B3F9C">
        <w:rPr>
          <w:b/>
          <w:lang w:val="es-SV"/>
        </w:rPr>
        <w:t>La utópica garantía de seguridad: poco entrenamiento, más riesgo</w:t>
      </w:r>
    </w:p>
    <w:p w14:paraId="4C6CE2EB" w14:textId="6C4648C2" w:rsidR="0061195A" w:rsidRPr="001B3F9C" w:rsidRDefault="0061195A" w:rsidP="001B3F9C">
      <w:pPr>
        <w:spacing w:before="240"/>
        <w:rPr>
          <w:lang w:val="es-SV"/>
        </w:rPr>
      </w:pPr>
      <w:r w:rsidRPr="001B3F9C">
        <w:rPr>
          <w:lang w:val="es-SV"/>
        </w:rPr>
        <w:lastRenderedPageBreak/>
        <w:t xml:space="preserve">Los </w:t>
      </w:r>
      <w:r w:rsidR="000F0552">
        <w:rPr>
          <w:lang w:val="es-SV"/>
        </w:rPr>
        <w:t>presidentes</w:t>
      </w:r>
      <w:r w:rsidR="000F0552" w:rsidRPr="001B3F9C">
        <w:rPr>
          <w:lang w:val="es-SV"/>
        </w:rPr>
        <w:t xml:space="preserve"> </w:t>
      </w:r>
      <w:r w:rsidRPr="001B3F9C">
        <w:rPr>
          <w:lang w:val="es-SV"/>
        </w:rPr>
        <w:t xml:space="preserve">de las dos principales gremiales de seguridad de Guatemala, Rodolfo Muñoz Piloña y Adolfo Paredes, admiten que </w:t>
      </w:r>
      <w:r w:rsidR="00AF79E6">
        <w:rPr>
          <w:lang w:val="es-SV"/>
        </w:rPr>
        <w:t xml:space="preserve">las 40 horas de </w:t>
      </w:r>
      <w:r w:rsidRPr="001B3F9C">
        <w:rPr>
          <w:lang w:val="es-SV"/>
        </w:rPr>
        <w:t xml:space="preserve">entrenamiento </w:t>
      </w:r>
      <w:r w:rsidR="00AF79E6" w:rsidRPr="001B3F9C">
        <w:rPr>
          <w:lang w:val="es-SV"/>
        </w:rPr>
        <w:t>exigid</w:t>
      </w:r>
      <w:r w:rsidR="00AF79E6">
        <w:rPr>
          <w:lang w:val="es-SV"/>
        </w:rPr>
        <w:t xml:space="preserve">as </w:t>
      </w:r>
      <w:r w:rsidRPr="001B3F9C">
        <w:rPr>
          <w:lang w:val="es-SV"/>
        </w:rPr>
        <w:t xml:space="preserve">por ley a todo aquel que quiera trabajar como agente de seguridad </w:t>
      </w:r>
      <w:r w:rsidR="00AF79E6">
        <w:rPr>
          <w:lang w:val="es-SV"/>
        </w:rPr>
        <w:t xml:space="preserve">son </w:t>
      </w:r>
      <w:r w:rsidRPr="001B3F9C">
        <w:rPr>
          <w:lang w:val="es-SV"/>
        </w:rPr>
        <w:t>insuficiente</w:t>
      </w:r>
      <w:r w:rsidR="00AF79E6">
        <w:rPr>
          <w:lang w:val="es-SV"/>
        </w:rPr>
        <w:t>s.</w:t>
      </w:r>
      <w:r w:rsidRPr="001B3F9C">
        <w:rPr>
          <w:lang w:val="es-SV"/>
        </w:rPr>
        <w:t xml:space="preserve"> </w:t>
      </w:r>
    </w:p>
    <w:p w14:paraId="084A1FD3" w14:textId="00F4441D" w:rsidR="002F6975" w:rsidRPr="001B3F9C" w:rsidRDefault="002F6975" w:rsidP="001B3F9C">
      <w:pPr>
        <w:spacing w:before="240"/>
        <w:rPr>
          <w:lang w:val="es-SV"/>
        </w:rPr>
      </w:pPr>
      <w:r w:rsidRPr="001B3F9C">
        <w:rPr>
          <w:lang w:val="es-SV"/>
        </w:rPr>
        <w:t xml:space="preserve">Emilio lo </w:t>
      </w:r>
      <w:r w:rsidR="000F0552">
        <w:rPr>
          <w:lang w:val="es-SV"/>
        </w:rPr>
        <w:t xml:space="preserve">explica </w:t>
      </w:r>
      <w:r w:rsidR="00165807">
        <w:rPr>
          <w:lang w:val="es-SV"/>
        </w:rPr>
        <w:t>con una anécdota</w:t>
      </w:r>
      <w:r w:rsidRPr="001B3F9C">
        <w:rPr>
          <w:lang w:val="es-SV"/>
        </w:rPr>
        <w:t xml:space="preserve">: </w:t>
      </w:r>
      <w:r w:rsidR="00AF79E6">
        <w:rPr>
          <w:lang w:val="es-SV"/>
        </w:rPr>
        <w:t>«</w:t>
      </w:r>
      <w:r w:rsidR="00165807">
        <w:rPr>
          <w:lang w:val="es-SV"/>
        </w:rPr>
        <w:t>U</w:t>
      </w:r>
      <w:r w:rsidRPr="001B3F9C">
        <w:rPr>
          <w:lang w:val="es-SV"/>
        </w:rPr>
        <w:t xml:space="preserve">n día me dice </w:t>
      </w:r>
      <w:r w:rsidR="000F0552">
        <w:rPr>
          <w:lang w:val="es-SV"/>
        </w:rPr>
        <w:t xml:space="preserve">un </w:t>
      </w:r>
      <w:r w:rsidRPr="001B3F9C">
        <w:rPr>
          <w:lang w:val="es-SV"/>
        </w:rPr>
        <w:t>agente que conozco</w:t>
      </w:r>
      <w:r w:rsidR="000F0552">
        <w:rPr>
          <w:lang w:val="es-SV"/>
        </w:rPr>
        <w:t>:</w:t>
      </w:r>
      <w:r w:rsidRPr="001B3F9C">
        <w:rPr>
          <w:lang w:val="es-SV"/>
        </w:rPr>
        <w:t xml:space="preserve"> </w:t>
      </w:r>
      <w:r w:rsidR="00AF79E6">
        <w:rPr>
          <w:lang w:val="es-SV"/>
        </w:rPr>
        <w:t>“</w:t>
      </w:r>
      <w:r w:rsidRPr="001B3F9C">
        <w:rPr>
          <w:lang w:val="es-SV"/>
        </w:rPr>
        <w:t>qué bueno que viniste porque se me montó el revólver</w:t>
      </w:r>
      <w:r w:rsidR="00AF79E6">
        <w:rPr>
          <w:lang w:val="es-SV"/>
        </w:rPr>
        <w:t>”</w:t>
      </w:r>
      <w:r w:rsidRPr="001B3F9C">
        <w:rPr>
          <w:lang w:val="es-SV"/>
        </w:rPr>
        <w:t>, y yo le dije que un revólver no se monta</w:t>
      </w:r>
      <w:r w:rsidR="000F0552">
        <w:rPr>
          <w:lang w:val="es-SV"/>
        </w:rPr>
        <w:t>.</w:t>
      </w:r>
      <w:r w:rsidRPr="001B3F9C">
        <w:rPr>
          <w:lang w:val="es-SV"/>
        </w:rPr>
        <w:t xml:space="preserve"> </w:t>
      </w:r>
      <w:r w:rsidR="000F0552">
        <w:rPr>
          <w:lang w:val="es-SV"/>
        </w:rPr>
        <w:t xml:space="preserve">Pero él insistió y </w:t>
      </w:r>
      <w:r w:rsidRPr="001B3F9C">
        <w:rPr>
          <w:lang w:val="es-SV"/>
        </w:rPr>
        <w:t xml:space="preserve">me dijo </w:t>
      </w:r>
      <w:r w:rsidR="00165807">
        <w:rPr>
          <w:lang w:val="es-SV"/>
        </w:rPr>
        <w:t>“</w:t>
      </w:r>
      <w:r w:rsidRPr="001B3F9C">
        <w:rPr>
          <w:lang w:val="es-SV"/>
        </w:rPr>
        <w:t>sí, el mío sí</w:t>
      </w:r>
      <w:r w:rsidR="00165807">
        <w:rPr>
          <w:lang w:val="es-SV"/>
        </w:rPr>
        <w:t>”</w:t>
      </w:r>
      <w:r w:rsidRPr="001B3F9C">
        <w:rPr>
          <w:lang w:val="es-SV"/>
        </w:rPr>
        <w:t>, y me reí. Le había hecho el martillo para atrás y no sabía cómo bajarlo. Y si lo bajaba se le iba a disparar el revólver. Le enseñé cómo se agarra el martillo y como bajarlo. Le saqué las balas y le dije</w:t>
      </w:r>
      <w:r w:rsidR="000F0552">
        <w:rPr>
          <w:lang w:val="es-SV"/>
        </w:rPr>
        <w:t>:</w:t>
      </w:r>
      <w:r w:rsidRPr="001B3F9C">
        <w:rPr>
          <w:lang w:val="es-SV"/>
        </w:rPr>
        <w:t xml:space="preserve"> </w:t>
      </w:r>
      <w:r w:rsidR="00165807">
        <w:rPr>
          <w:lang w:val="es-SV"/>
        </w:rPr>
        <w:t>“</w:t>
      </w:r>
      <w:r w:rsidRPr="001B3F9C">
        <w:rPr>
          <w:lang w:val="es-SV"/>
        </w:rPr>
        <w:t>estas balas no sirven</w:t>
      </w:r>
      <w:r w:rsidR="000F0552">
        <w:rPr>
          <w:lang w:val="es-SV"/>
        </w:rPr>
        <w:t>; no tiene pólvora</w:t>
      </w:r>
      <w:r w:rsidR="00165807">
        <w:rPr>
          <w:lang w:val="es-SV"/>
        </w:rPr>
        <w:t>”</w:t>
      </w:r>
      <w:r w:rsidR="000F0552">
        <w:rPr>
          <w:lang w:val="es-SV"/>
        </w:rPr>
        <w:t>.</w:t>
      </w:r>
      <w:r w:rsidRPr="001B3F9C">
        <w:rPr>
          <w:lang w:val="es-SV"/>
        </w:rPr>
        <w:t xml:space="preserve"> </w:t>
      </w:r>
      <w:r w:rsidR="000F0552">
        <w:rPr>
          <w:lang w:val="es-SV"/>
        </w:rPr>
        <w:t xml:space="preserve">Y </w:t>
      </w:r>
      <w:r w:rsidRPr="001B3F9C">
        <w:rPr>
          <w:lang w:val="es-SV"/>
        </w:rPr>
        <w:t>me dijo</w:t>
      </w:r>
      <w:r w:rsidR="000F0552">
        <w:rPr>
          <w:lang w:val="es-SV"/>
        </w:rPr>
        <w:t>,</w:t>
      </w:r>
      <w:r w:rsidRPr="001B3F9C">
        <w:rPr>
          <w:lang w:val="es-SV"/>
        </w:rPr>
        <w:t xml:space="preserve"> </w:t>
      </w:r>
      <w:r w:rsidR="00165807">
        <w:rPr>
          <w:lang w:val="es-SV"/>
        </w:rPr>
        <w:t>“</w:t>
      </w:r>
      <w:r w:rsidR="000F0552">
        <w:rPr>
          <w:lang w:val="es-SV"/>
        </w:rPr>
        <w:t xml:space="preserve">es que </w:t>
      </w:r>
      <w:r w:rsidRPr="001B3F9C">
        <w:rPr>
          <w:lang w:val="es-SV"/>
        </w:rPr>
        <w:t>yo les saqué la pólvora, la tienen bonita todavía”</w:t>
      </w:r>
      <w:r w:rsidR="00165807">
        <w:rPr>
          <w:lang w:val="es-SV"/>
        </w:rPr>
        <w:t>»</w:t>
      </w:r>
      <w:r w:rsidRPr="001B3F9C">
        <w:rPr>
          <w:lang w:val="es-SV"/>
        </w:rPr>
        <w:t xml:space="preserve">. </w:t>
      </w:r>
    </w:p>
    <w:p w14:paraId="1EB39BF3" w14:textId="665935C0" w:rsidR="00893448" w:rsidRPr="001B3F9C" w:rsidRDefault="00165807" w:rsidP="001B3F9C">
      <w:pPr>
        <w:spacing w:before="240"/>
        <w:rPr>
          <w:lang w:val="es-SV"/>
        </w:rPr>
      </w:pPr>
      <w:r>
        <w:rPr>
          <w:lang w:val="es-SV"/>
        </w:rPr>
        <w:t xml:space="preserve">El </w:t>
      </w:r>
      <w:r w:rsidR="000F0552">
        <w:rPr>
          <w:lang w:val="es-SV"/>
        </w:rPr>
        <w:t>amigo</w:t>
      </w:r>
      <w:r>
        <w:rPr>
          <w:lang w:val="es-SV"/>
        </w:rPr>
        <w:t xml:space="preserve"> de </w:t>
      </w:r>
      <w:r w:rsidR="002F6975" w:rsidRPr="001B3F9C">
        <w:rPr>
          <w:lang w:val="es-SV"/>
        </w:rPr>
        <w:t xml:space="preserve">Emilio </w:t>
      </w:r>
      <w:r w:rsidR="000F0552">
        <w:rPr>
          <w:lang w:val="es-SV"/>
        </w:rPr>
        <w:t xml:space="preserve">sacaba la pólvora de las balas y se la agregaba a un </w:t>
      </w:r>
      <w:r w:rsidR="002F6975" w:rsidRPr="001B3F9C">
        <w:rPr>
          <w:lang w:val="es-SV"/>
        </w:rPr>
        <w:t>jugo de naranja, para</w:t>
      </w:r>
      <w:r>
        <w:rPr>
          <w:lang w:val="es-SV"/>
        </w:rPr>
        <w:t>, según él,</w:t>
      </w:r>
      <w:r w:rsidR="002F6975" w:rsidRPr="001B3F9C">
        <w:rPr>
          <w:lang w:val="es-SV"/>
        </w:rPr>
        <w:t xml:space="preserve"> tener </w:t>
      </w:r>
      <w:r>
        <w:rPr>
          <w:lang w:val="es-SV"/>
        </w:rPr>
        <w:t>«</w:t>
      </w:r>
      <w:r w:rsidR="002F6975" w:rsidRPr="001B3F9C">
        <w:rPr>
          <w:lang w:val="es-SV"/>
        </w:rPr>
        <w:t>mayor potencia</w:t>
      </w:r>
      <w:r>
        <w:rPr>
          <w:lang w:val="es-SV"/>
        </w:rPr>
        <w:t>»</w:t>
      </w:r>
      <w:r w:rsidR="002F6975" w:rsidRPr="001B3F9C">
        <w:rPr>
          <w:lang w:val="es-SV"/>
        </w:rPr>
        <w:t xml:space="preserve">. </w:t>
      </w:r>
    </w:p>
    <w:p w14:paraId="6B7278E4" w14:textId="23663F5C" w:rsidR="00893448" w:rsidRPr="001B3F9C" w:rsidRDefault="00893448" w:rsidP="001B3F9C">
      <w:pPr>
        <w:spacing w:before="240"/>
        <w:rPr>
          <w:lang w:val="es-SV"/>
        </w:rPr>
      </w:pPr>
      <w:r w:rsidRPr="001B3F9C">
        <w:rPr>
          <w:lang w:val="es-SV"/>
        </w:rPr>
        <w:t>Juan</w:t>
      </w:r>
      <w:r w:rsidR="00141E87">
        <w:rPr>
          <w:lang w:val="es-SV"/>
        </w:rPr>
        <w:t xml:space="preserve">, quien </w:t>
      </w:r>
      <w:r w:rsidRPr="001B3F9C">
        <w:rPr>
          <w:lang w:val="es-SV"/>
        </w:rPr>
        <w:t xml:space="preserve">aprendió a disparar </w:t>
      </w:r>
      <w:r w:rsidR="00141E87">
        <w:rPr>
          <w:lang w:val="es-SV"/>
        </w:rPr>
        <w:t xml:space="preserve">fusil </w:t>
      </w:r>
      <w:r w:rsidRPr="001B3F9C">
        <w:rPr>
          <w:lang w:val="es-SV"/>
        </w:rPr>
        <w:t xml:space="preserve">durante su servicio en el Ejército, </w:t>
      </w:r>
      <w:r w:rsidR="00CA25E9">
        <w:rPr>
          <w:lang w:val="es-SV"/>
        </w:rPr>
        <w:t xml:space="preserve">desde que </w:t>
      </w:r>
      <w:r w:rsidR="00141E87">
        <w:rPr>
          <w:lang w:val="es-SV"/>
        </w:rPr>
        <w:t>se inició como agente de seguridad privada no ha tenido que hacerlo</w:t>
      </w:r>
      <w:r w:rsidRPr="001B3F9C">
        <w:rPr>
          <w:lang w:val="es-SV"/>
        </w:rPr>
        <w:t xml:space="preserve">. Ni fusil ni el revólver que usa en su trabajo. Y espera </w:t>
      </w:r>
      <w:r w:rsidR="00141E87">
        <w:rPr>
          <w:lang w:val="es-SV"/>
        </w:rPr>
        <w:t>no tener que usar su arma.</w:t>
      </w:r>
    </w:p>
    <w:p w14:paraId="2194A4D6" w14:textId="49852409" w:rsidR="00893448" w:rsidRPr="001B3F9C" w:rsidRDefault="00141E87" w:rsidP="001B3F9C">
      <w:pPr>
        <w:spacing w:before="240"/>
        <w:rPr>
          <w:lang w:val="es-SV"/>
        </w:rPr>
      </w:pPr>
      <w:r>
        <w:rPr>
          <w:lang w:val="es-SV"/>
        </w:rPr>
        <w:t>«</w:t>
      </w:r>
      <w:r w:rsidR="00893448" w:rsidRPr="001B3F9C">
        <w:rPr>
          <w:lang w:val="es-SV"/>
        </w:rPr>
        <w:t>Si algo pasa ya fuera de la puerta, puedo ver que le están haciendo algo a alguien y no me puedo meter</w:t>
      </w:r>
      <w:r>
        <w:rPr>
          <w:lang w:val="es-SV"/>
        </w:rPr>
        <w:t xml:space="preserve">», </w:t>
      </w:r>
      <w:r w:rsidR="00893448" w:rsidRPr="001B3F9C">
        <w:rPr>
          <w:lang w:val="es-SV"/>
        </w:rPr>
        <w:t xml:space="preserve">dice Juan. </w:t>
      </w:r>
      <w:r>
        <w:rPr>
          <w:lang w:val="es-SV"/>
        </w:rPr>
        <w:t>«</w:t>
      </w:r>
      <w:r w:rsidR="00893448" w:rsidRPr="001B3F9C">
        <w:rPr>
          <w:lang w:val="es-SV"/>
        </w:rPr>
        <w:t>Fuera</w:t>
      </w:r>
      <w:r>
        <w:rPr>
          <w:lang w:val="es-SV"/>
        </w:rPr>
        <w:t xml:space="preserve">» </w:t>
      </w:r>
      <w:r w:rsidR="00893448" w:rsidRPr="001B3F9C">
        <w:rPr>
          <w:lang w:val="es-SV"/>
        </w:rPr>
        <w:t xml:space="preserve">son apenas 20 centímetros de diferencia con su puesto de trabajo. ¿Por qué? </w:t>
      </w:r>
      <w:r>
        <w:rPr>
          <w:lang w:val="es-SV"/>
        </w:rPr>
        <w:t>«</w:t>
      </w:r>
      <w:r w:rsidR="00893448" w:rsidRPr="001B3F9C">
        <w:rPr>
          <w:lang w:val="es-SV"/>
        </w:rPr>
        <w:t>Porque ahí la empresa ya no responde por mí</w:t>
      </w:r>
      <w:r>
        <w:rPr>
          <w:lang w:val="es-SV"/>
        </w:rPr>
        <w:t>»</w:t>
      </w:r>
      <w:r w:rsidR="00893448" w:rsidRPr="001B3F9C">
        <w:rPr>
          <w:lang w:val="es-SV"/>
        </w:rPr>
        <w:t xml:space="preserve">, dice. Es decir, ya no interviene si hace falta ponerle un abogado por si existe un intercambio de disparos, por ejemplo. </w:t>
      </w:r>
    </w:p>
    <w:p w14:paraId="5E846FB2" w14:textId="313E49CE" w:rsidR="00B37EF9" w:rsidRPr="001B3F9C" w:rsidRDefault="00141E87" w:rsidP="001B3F9C">
      <w:pPr>
        <w:spacing w:before="240"/>
        <w:rPr>
          <w:lang w:val="es-SV"/>
        </w:rPr>
      </w:pPr>
      <w:r>
        <w:rPr>
          <w:lang w:val="es-SV"/>
        </w:rPr>
        <w:t>«</w:t>
      </w:r>
      <w:r w:rsidR="00893448" w:rsidRPr="001B3F9C">
        <w:rPr>
          <w:lang w:val="es-SV"/>
        </w:rPr>
        <w:t>Es que ellos son pobres, necesitados, pero no babosos. Resulta que no pueden hacer mayor cosa por lo mismo que les pagan</w:t>
      </w:r>
      <w:r w:rsidR="000F0552">
        <w:rPr>
          <w:lang w:val="es-SV"/>
        </w:rPr>
        <w:t>. G</w:t>
      </w:r>
      <w:r w:rsidR="00893448" w:rsidRPr="001B3F9C">
        <w:rPr>
          <w:lang w:val="es-SV"/>
        </w:rPr>
        <w:t>anan su sueldo, hacen presencia, pero no se arriesgan. La mayoría son así, hay algunos que han tenido atentados y lo que hacen es agacharse</w:t>
      </w:r>
      <w:r>
        <w:rPr>
          <w:lang w:val="es-SV"/>
        </w:rPr>
        <w:t>»</w:t>
      </w:r>
      <w:r w:rsidR="00893448" w:rsidRPr="001B3F9C">
        <w:rPr>
          <w:lang w:val="es-SV"/>
        </w:rPr>
        <w:t>, explica Emilio.</w:t>
      </w:r>
      <w:r w:rsidR="0061195A" w:rsidRPr="001B3F9C">
        <w:rPr>
          <w:lang w:val="es-SV"/>
        </w:rPr>
        <w:t xml:space="preserve"> </w:t>
      </w:r>
    </w:p>
    <w:p w14:paraId="24E9090B" w14:textId="2E7857ED" w:rsidR="006A3AEB" w:rsidRPr="001B3F9C" w:rsidRDefault="006A3AEB" w:rsidP="001B3F9C">
      <w:pPr>
        <w:spacing w:before="240"/>
        <w:rPr>
          <w:lang w:val="es-SV"/>
        </w:rPr>
      </w:pPr>
      <w:r w:rsidRPr="001B3F9C">
        <w:rPr>
          <w:lang w:val="es-SV"/>
        </w:rPr>
        <w:t xml:space="preserve">Juan dice que desde que pasó sus cinco días de capacitación no ha vuelto a ir a ninguna práctica de tiro. Los únicos que sí entrenan, dice, son los agentes que cubren los contratos de la empresa con los bancos. Además, explica que los agentes que utilizan escopeta son los </w:t>
      </w:r>
      <w:r w:rsidR="00052AC1">
        <w:rPr>
          <w:lang w:val="es-SV"/>
        </w:rPr>
        <w:t>«</w:t>
      </w:r>
      <w:r w:rsidRPr="001B3F9C">
        <w:rPr>
          <w:lang w:val="es-SV"/>
        </w:rPr>
        <w:t>que andan fuera, en ruta. Si uno está en un solo lugar, solo le dan revólver</w:t>
      </w:r>
      <w:r w:rsidR="00052AC1">
        <w:rPr>
          <w:lang w:val="es-SV"/>
        </w:rPr>
        <w:t>»</w:t>
      </w:r>
      <w:r w:rsidRPr="001B3F9C">
        <w:rPr>
          <w:lang w:val="es-SV"/>
        </w:rPr>
        <w:t xml:space="preserve">. </w:t>
      </w:r>
    </w:p>
    <w:p w14:paraId="1B0CB687" w14:textId="77777777" w:rsidR="004E04B7" w:rsidRPr="001B3F9C" w:rsidRDefault="004E04B7" w:rsidP="001B3F9C">
      <w:pPr>
        <w:spacing w:before="240"/>
        <w:rPr>
          <w:lang w:val="es-SV"/>
        </w:rPr>
      </w:pPr>
      <w:r w:rsidRPr="001B3F9C">
        <w:rPr>
          <w:lang w:val="es-SV"/>
        </w:rPr>
        <w:t>Cuando no hay que abrir y cerrar la puerta, Juan pasa horas muertas.</w:t>
      </w:r>
    </w:p>
    <w:p w14:paraId="51C3101D" w14:textId="5BE9CD73" w:rsidR="004E04B7" w:rsidRPr="00052AC1" w:rsidRDefault="00052AC1" w:rsidP="00A82C2D">
      <w:pPr>
        <w:spacing w:before="240"/>
        <w:rPr>
          <w:lang w:val="es-SV"/>
        </w:rPr>
      </w:pPr>
      <w:r>
        <w:rPr>
          <w:lang w:val="es-SV"/>
        </w:rPr>
        <w:t>—</w:t>
      </w:r>
      <w:r w:rsidR="004E04B7" w:rsidRPr="00052AC1">
        <w:rPr>
          <w:lang w:val="es-SV"/>
        </w:rPr>
        <w:t xml:space="preserve">¿Qué hace cuando no tiene nada que hacer? </w:t>
      </w:r>
    </w:p>
    <w:p w14:paraId="434E15C8" w14:textId="59D1E17C" w:rsidR="004E04B7" w:rsidRPr="00052AC1" w:rsidRDefault="00052AC1" w:rsidP="00A82C2D">
      <w:pPr>
        <w:spacing w:before="240"/>
        <w:rPr>
          <w:lang w:val="es-SV"/>
        </w:rPr>
      </w:pPr>
      <w:r>
        <w:rPr>
          <w:lang w:val="es-SV"/>
        </w:rPr>
        <w:t>—</w:t>
      </w:r>
      <w:r w:rsidR="004E04B7" w:rsidRPr="00052AC1">
        <w:rPr>
          <w:lang w:val="es-SV"/>
        </w:rPr>
        <w:t xml:space="preserve">Como hay </w:t>
      </w:r>
      <w:r w:rsidR="004E04B7" w:rsidRPr="00A82C2D">
        <w:rPr>
          <w:i/>
          <w:lang w:val="es-SV"/>
        </w:rPr>
        <w:t>wifi</w:t>
      </w:r>
      <w:r w:rsidR="004E04B7" w:rsidRPr="00052AC1">
        <w:rPr>
          <w:lang w:val="es-SV"/>
        </w:rPr>
        <w:t xml:space="preserve">, veo películas en el teléfono. </w:t>
      </w:r>
    </w:p>
    <w:p w14:paraId="63E36BFD" w14:textId="6648048E" w:rsidR="00B632CE" w:rsidRPr="001B3F9C" w:rsidRDefault="00C472E7" w:rsidP="001B3F9C">
      <w:pPr>
        <w:spacing w:before="240"/>
        <w:rPr>
          <w:lang w:val="es-SV"/>
        </w:rPr>
      </w:pPr>
      <w:r w:rsidRPr="001B3F9C">
        <w:rPr>
          <w:lang w:val="es-SV"/>
        </w:rPr>
        <w:t>Emilio cuenta</w:t>
      </w:r>
      <w:r w:rsidR="000C1947">
        <w:rPr>
          <w:lang w:val="es-SV"/>
        </w:rPr>
        <w:t xml:space="preserve"> </w:t>
      </w:r>
      <w:r w:rsidRPr="001B3F9C">
        <w:rPr>
          <w:lang w:val="es-SV"/>
        </w:rPr>
        <w:t xml:space="preserve">que cuando </w:t>
      </w:r>
      <w:r w:rsidR="00052AC1">
        <w:rPr>
          <w:lang w:val="es-SV"/>
        </w:rPr>
        <w:t>«</w:t>
      </w:r>
      <w:r w:rsidRPr="001B3F9C">
        <w:rPr>
          <w:lang w:val="es-SV"/>
        </w:rPr>
        <w:t>algún elemento tiene un problema, lo que hace (la empresa) es moverlo de lugar</w:t>
      </w:r>
      <w:r w:rsidR="00052AC1">
        <w:rPr>
          <w:lang w:val="es-SV"/>
        </w:rPr>
        <w:t>»</w:t>
      </w:r>
      <w:r w:rsidRPr="001B3F9C">
        <w:rPr>
          <w:lang w:val="es-SV"/>
        </w:rPr>
        <w:t xml:space="preserve">. </w:t>
      </w:r>
      <w:r w:rsidR="003D1CE5" w:rsidRPr="001B3F9C">
        <w:rPr>
          <w:lang w:val="es-SV"/>
        </w:rPr>
        <w:t xml:space="preserve"> </w:t>
      </w:r>
      <w:r w:rsidR="00052AC1">
        <w:rPr>
          <w:lang w:val="es-SV"/>
        </w:rPr>
        <w:t>«</w:t>
      </w:r>
      <w:r w:rsidR="00FB778E" w:rsidRPr="001B3F9C">
        <w:rPr>
          <w:lang w:val="es-SV"/>
        </w:rPr>
        <w:t>Algunos de los riesgos es que llegan tomados (</w:t>
      </w:r>
      <w:r w:rsidR="00052AC1">
        <w:rPr>
          <w:lang w:val="es-SV"/>
        </w:rPr>
        <w:t>ebrios</w:t>
      </w:r>
      <w:r w:rsidR="00FB778E" w:rsidRPr="001B3F9C">
        <w:rPr>
          <w:lang w:val="es-SV"/>
        </w:rPr>
        <w:t>) la mayoría lo que hacen es cambiarlos de puesto</w:t>
      </w:r>
      <w:r w:rsidR="000C1947">
        <w:rPr>
          <w:lang w:val="es-SV"/>
        </w:rPr>
        <w:t xml:space="preserve"> en otro sitio donde</w:t>
      </w:r>
      <w:r w:rsidR="00FB778E" w:rsidRPr="001B3F9C">
        <w:rPr>
          <w:lang w:val="es-SV"/>
        </w:rPr>
        <w:t xml:space="preserve"> no lo conocen. A la empresa de seguridad no le interesa el elemento, le interesa que le paguen</w:t>
      </w:r>
      <w:r w:rsidR="00052AC1">
        <w:rPr>
          <w:lang w:val="es-SV"/>
        </w:rPr>
        <w:t>»</w:t>
      </w:r>
      <w:r w:rsidR="00FB778E" w:rsidRPr="001B3F9C">
        <w:rPr>
          <w:lang w:val="es-SV"/>
        </w:rPr>
        <w:t xml:space="preserve">. </w:t>
      </w:r>
    </w:p>
    <w:p w14:paraId="26B2C3B8" w14:textId="73E3AA41" w:rsidR="00FB778E" w:rsidRPr="001B3F9C" w:rsidRDefault="00FB778E" w:rsidP="001B3F9C">
      <w:pPr>
        <w:spacing w:before="240"/>
        <w:rPr>
          <w:lang w:val="es-SV"/>
        </w:rPr>
      </w:pPr>
      <w:r w:rsidRPr="001B3F9C">
        <w:rPr>
          <w:lang w:val="es-SV"/>
        </w:rPr>
        <w:lastRenderedPageBreak/>
        <w:t xml:space="preserve">Muñoz Piloña y Paredes niegan tal situación. Aseguran que tienen comunicación interna entre todos sus agremiados para informar los nombres de los agentes o guardias involucrados en algún incidente, para que no sean contratados por otra empresa. </w:t>
      </w:r>
    </w:p>
    <w:p w14:paraId="330B3885" w14:textId="1D7EDFE0" w:rsidR="00FB778E" w:rsidRPr="001B3F9C" w:rsidRDefault="0044475A" w:rsidP="000C1947">
      <w:pPr>
        <w:spacing w:before="240"/>
        <w:rPr>
          <w:lang w:val="es-SV"/>
        </w:rPr>
      </w:pPr>
      <w:r>
        <w:rPr>
          <w:lang w:val="es-SV"/>
        </w:rPr>
        <w:t>José Alfredo</w:t>
      </w:r>
      <w:r w:rsidRPr="001B3F9C">
        <w:rPr>
          <w:lang w:val="es-SV"/>
        </w:rPr>
        <w:t xml:space="preserve"> </w:t>
      </w:r>
      <w:r w:rsidR="00FB778E" w:rsidRPr="001B3F9C">
        <w:rPr>
          <w:lang w:val="es-SV"/>
        </w:rPr>
        <w:t xml:space="preserve">Calderón, quien trabajó en la Comisión de Desarme y formó parte de la iniciativa para concretar la Ley que Regula los Servicios de Seguridad Privada, dice que </w:t>
      </w:r>
      <w:r w:rsidR="00C82252">
        <w:rPr>
          <w:lang w:val="es-SV"/>
        </w:rPr>
        <w:t>«</w:t>
      </w:r>
      <w:r w:rsidR="00FB778E" w:rsidRPr="001B3F9C">
        <w:rPr>
          <w:lang w:val="es-SV"/>
        </w:rPr>
        <w:t>las empresas privadas de seguridad recicl</w:t>
      </w:r>
      <w:r w:rsidR="000C1947">
        <w:rPr>
          <w:lang w:val="es-SV"/>
        </w:rPr>
        <w:t xml:space="preserve">an </w:t>
      </w:r>
      <w:r w:rsidR="00FB778E" w:rsidRPr="001B3F9C">
        <w:rPr>
          <w:lang w:val="es-SV"/>
        </w:rPr>
        <w:t>el personal</w:t>
      </w:r>
      <w:r w:rsidR="000C1947">
        <w:rPr>
          <w:lang w:val="es-SV"/>
        </w:rPr>
        <w:t>”</w:t>
      </w:r>
      <w:r w:rsidR="00FB778E" w:rsidRPr="001B3F9C">
        <w:rPr>
          <w:lang w:val="es-SV"/>
        </w:rPr>
        <w:t xml:space="preserve">. </w:t>
      </w:r>
      <w:r w:rsidR="000C1947">
        <w:rPr>
          <w:lang w:val="es-SV"/>
        </w:rPr>
        <w:t>Cuando una empresa los despide, con rapidez otra los contrata porque “</w:t>
      </w:r>
      <w:r w:rsidR="00FB778E" w:rsidRPr="001B3F9C">
        <w:rPr>
          <w:lang w:val="es-SV"/>
        </w:rPr>
        <w:t>siempre hay demanda de personal</w:t>
      </w:r>
      <w:r w:rsidR="00C82252">
        <w:rPr>
          <w:lang w:val="es-SV"/>
        </w:rPr>
        <w:t>»</w:t>
      </w:r>
      <w:r w:rsidR="00FB778E" w:rsidRPr="001B3F9C">
        <w:rPr>
          <w:lang w:val="es-SV"/>
        </w:rPr>
        <w:t xml:space="preserve">. </w:t>
      </w:r>
    </w:p>
    <w:p w14:paraId="763A4290" w14:textId="3B2FCCE8" w:rsidR="00234B50" w:rsidRPr="001B3F9C" w:rsidRDefault="00411A6E" w:rsidP="001B3F9C">
      <w:pPr>
        <w:spacing w:before="240"/>
        <w:rPr>
          <w:lang w:val="es-SV"/>
        </w:rPr>
      </w:pPr>
      <w:r>
        <w:rPr>
          <w:lang w:val="es-SV"/>
        </w:rPr>
        <w:t xml:space="preserve">De momento, </w:t>
      </w:r>
      <w:r w:rsidR="00234B50" w:rsidRPr="001B3F9C">
        <w:rPr>
          <w:lang w:val="es-SV"/>
        </w:rPr>
        <w:t>Juan</w:t>
      </w:r>
      <w:r>
        <w:rPr>
          <w:lang w:val="es-SV"/>
        </w:rPr>
        <w:t xml:space="preserve"> está contento con lo que hace</w:t>
      </w:r>
      <w:r w:rsidR="00234B50" w:rsidRPr="001B3F9C">
        <w:rPr>
          <w:lang w:val="es-SV"/>
        </w:rPr>
        <w:t xml:space="preserve">. El puesto de trabajo no le exige </w:t>
      </w:r>
      <w:r>
        <w:rPr>
          <w:lang w:val="es-SV"/>
        </w:rPr>
        <w:t xml:space="preserve">esfuerzos </w:t>
      </w:r>
      <w:r w:rsidR="00234B50" w:rsidRPr="001B3F9C">
        <w:rPr>
          <w:lang w:val="es-SV"/>
        </w:rPr>
        <w:t xml:space="preserve">y </w:t>
      </w:r>
      <w:r w:rsidR="003E13EA">
        <w:rPr>
          <w:lang w:val="es-SV"/>
        </w:rPr>
        <w:t xml:space="preserve">aún le faltan tres para llegar a </w:t>
      </w:r>
      <w:r>
        <w:rPr>
          <w:lang w:val="es-SV"/>
        </w:rPr>
        <w:t xml:space="preserve">los </w:t>
      </w:r>
      <w:r w:rsidR="00234B50" w:rsidRPr="001B3F9C">
        <w:rPr>
          <w:lang w:val="es-SV"/>
        </w:rPr>
        <w:t>25 años, edad en</w:t>
      </w:r>
      <w:r w:rsidR="006E2B01">
        <w:rPr>
          <w:lang w:val="es-SV"/>
        </w:rPr>
        <w:t xml:space="preserve"> que</w:t>
      </w:r>
      <w:r w:rsidR="00234B50" w:rsidRPr="001B3F9C">
        <w:rPr>
          <w:lang w:val="es-SV"/>
        </w:rPr>
        <w:t xml:space="preserve"> la ley </w:t>
      </w:r>
      <w:r>
        <w:rPr>
          <w:lang w:val="es-SV"/>
        </w:rPr>
        <w:t xml:space="preserve">le permite </w:t>
      </w:r>
      <w:r w:rsidR="00234B50" w:rsidRPr="001B3F9C">
        <w:rPr>
          <w:lang w:val="es-SV"/>
        </w:rPr>
        <w:t>subir un escalón dentro de su trabajo</w:t>
      </w:r>
      <w:r>
        <w:rPr>
          <w:lang w:val="es-SV"/>
        </w:rPr>
        <w:t>:</w:t>
      </w:r>
      <w:r w:rsidR="00234B50" w:rsidRPr="001B3F9C">
        <w:rPr>
          <w:lang w:val="es-SV"/>
        </w:rPr>
        <w:t xml:space="preserve"> convertirse en escolta privado, </w:t>
      </w:r>
      <w:r>
        <w:rPr>
          <w:lang w:val="es-SV"/>
        </w:rPr>
        <w:t xml:space="preserve">en </w:t>
      </w:r>
      <w:r w:rsidR="00234B50" w:rsidRPr="001B3F9C">
        <w:rPr>
          <w:lang w:val="es-SV"/>
        </w:rPr>
        <w:t xml:space="preserve">guardaespaldas. Como Emilio. Como 783 personas más, que estaban acreditados como escoltas hasta marzo de 2018. </w:t>
      </w:r>
    </w:p>
    <w:sectPr w:rsidR="00234B50" w:rsidRPr="001B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9263B"/>
    <w:multiLevelType w:val="hybridMultilevel"/>
    <w:tmpl w:val="F822BBBA"/>
    <w:lvl w:ilvl="0" w:tplc="15FA62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1A5"/>
    <w:rsid w:val="00013ECA"/>
    <w:rsid w:val="00034E7D"/>
    <w:rsid w:val="00052AC1"/>
    <w:rsid w:val="00090156"/>
    <w:rsid w:val="000957BC"/>
    <w:rsid w:val="00097D93"/>
    <w:rsid w:val="000B4723"/>
    <w:rsid w:val="000B519A"/>
    <w:rsid w:val="000C1947"/>
    <w:rsid w:val="000E0AE4"/>
    <w:rsid w:val="000F0552"/>
    <w:rsid w:val="0013112F"/>
    <w:rsid w:val="00141E87"/>
    <w:rsid w:val="001507EB"/>
    <w:rsid w:val="00150816"/>
    <w:rsid w:val="00161A88"/>
    <w:rsid w:val="00161D23"/>
    <w:rsid w:val="00165807"/>
    <w:rsid w:val="00174B1A"/>
    <w:rsid w:val="001A6F03"/>
    <w:rsid w:val="001B0732"/>
    <w:rsid w:val="001B3F9C"/>
    <w:rsid w:val="001B573F"/>
    <w:rsid w:val="001B5DEF"/>
    <w:rsid w:val="00234B50"/>
    <w:rsid w:val="002426E3"/>
    <w:rsid w:val="0028573D"/>
    <w:rsid w:val="002B2D97"/>
    <w:rsid w:val="002D4A60"/>
    <w:rsid w:val="002F0886"/>
    <w:rsid w:val="002F6975"/>
    <w:rsid w:val="00324CD3"/>
    <w:rsid w:val="003916D4"/>
    <w:rsid w:val="003A729F"/>
    <w:rsid w:val="003C1DD5"/>
    <w:rsid w:val="003D1CE5"/>
    <w:rsid w:val="003E07C0"/>
    <w:rsid w:val="003E13EA"/>
    <w:rsid w:val="004107EF"/>
    <w:rsid w:val="00411A6E"/>
    <w:rsid w:val="0044475A"/>
    <w:rsid w:val="0044594D"/>
    <w:rsid w:val="00453D2C"/>
    <w:rsid w:val="004561A5"/>
    <w:rsid w:val="00485394"/>
    <w:rsid w:val="00487754"/>
    <w:rsid w:val="004975D7"/>
    <w:rsid w:val="004E04B7"/>
    <w:rsid w:val="004F327A"/>
    <w:rsid w:val="004F7EF9"/>
    <w:rsid w:val="005509F8"/>
    <w:rsid w:val="005905A1"/>
    <w:rsid w:val="00591AC6"/>
    <w:rsid w:val="00593BB4"/>
    <w:rsid w:val="005B7E6E"/>
    <w:rsid w:val="005C4F52"/>
    <w:rsid w:val="005D7E07"/>
    <w:rsid w:val="005E634A"/>
    <w:rsid w:val="005F2A79"/>
    <w:rsid w:val="0061195A"/>
    <w:rsid w:val="00612934"/>
    <w:rsid w:val="00623AB7"/>
    <w:rsid w:val="00640BE2"/>
    <w:rsid w:val="006757A0"/>
    <w:rsid w:val="00680431"/>
    <w:rsid w:val="006A3AEB"/>
    <w:rsid w:val="006B247E"/>
    <w:rsid w:val="006E2B01"/>
    <w:rsid w:val="007157BA"/>
    <w:rsid w:val="00721500"/>
    <w:rsid w:val="007531A6"/>
    <w:rsid w:val="00772D6D"/>
    <w:rsid w:val="007A1348"/>
    <w:rsid w:val="007F2243"/>
    <w:rsid w:val="0080094A"/>
    <w:rsid w:val="00876303"/>
    <w:rsid w:val="00877356"/>
    <w:rsid w:val="00893448"/>
    <w:rsid w:val="00900668"/>
    <w:rsid w:val="00903407"/>
    <w:rsid w:val="00937286"/>
    <w:rsid w:val="009612AD"/>
    <w:rsid w:val="009738AF"/>
    <w:rsid w:val="009A57F5"/>
    <w:rsid w:val="009C49CE"/>
    <w:rsid w:val="009C6066"/>
    <w:rsid w:val="009C6CBD"/>
    <w:rsid w:val="009D121A"/>
    <w:rsid w:val="00A115FC"/>
    <w:rsid w:val="00A14E2E"/>
    <w:rsid w:val="00A54E21"/>
    <w:rsid w:val="00A56E28"/>
    <w:rsid w:val="00A82C2D"/>
    <w:rsid w:val="00AA5E2B"/>
    <w:rsid w:val="00AC7DCC"/>
    <w:rsid w:val="00AF79E6"/>
    <w:rsid w:val="00AF7CE9"/>
    <w:rsid w:val="00B044C3"/>
    <w:rsid w:val="00B37EF9"/>
    <w:rsid w:val="00B632CE"/>
    <w:rsid w:val="00B71398"/>
    <w:rsid w:val="00B770B3"/>
    <w:rsid w:val="00B83ED6"/>
    <w:rsid w:val="00C472E7"/>
    <w:rsid w:val="00C74375"/>
    <w:rsid w:val="00C82252"/>
    <w:rsid w:val="00CA25E9"/>
    <w:rsid w:val="00D01C50"/>
    <w:rsid w:val="00D252CD"/>
    <w:rsid w:val="00D51CF5"/>
    <w:rsid w:val="00D60E85"/>
    <w:rsid w:val="00D64587"/>
    <w:rsid w:val="00D648A7"/>
    <w:rsid w:val="00D90D6A"/>
    <w:rsid w:val="00DA0E9C"/>
    <w:rsid w:val="00DB3728"/>
    <w:rsid w:val="00DC0528"/>
    <w:rsid w:val="00DE2363"/>
    <w:rsid w:val="00E349C7"/>
    <w:rsid w:val="00E53A0B"/>
    <w:rsid w:val="00E74DCA"/>
    <w:rsid w:val="00EA33AA"/>
    <w:rsid w:val="00EC3FAF"/>
    <w:rsid w:val="00F001FF"/>
    <w:rsid w:val="00F14579"/>
    <w:rsid w:val="00F3139A"/>
    <w:rsid w:val="00F46810"/>
    <w:rsid w:val="00F57D5E"/>
    <w:rsid w:val="00F602B8"/>
    <w:rsid w:val="00F77BDA"/>
    <w:rsid w:val="00FB778E"/>
    <w:rsid w:val="00FC2F34"/>
    <w:rsid w:val="00FC6221"/>
    <w:rsid w:val="00FD4BC7"/>
    <w:rsid w:val="00FE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57F5"/>
    <w:rPr>
      <w:color w:val="0000FF" w:themeColor="hyperlink"/>
      <w:u w:val="single"/>
    </w:rPr>
  </w:style>
  <w:style w:type="paragraph" w:styleId="Prrafodelista">
    <w:name w:val="List Paragraph"/>
    <w:basedOn w:val="Normal"/>
    <w:uiPriority w:val="34"/>
    <w:qFormat/>
    <w:rsid w:val="00937286"/>
    <w:pPr>
      <w:ind w:left="720"/>
      <w:contextualSpacing/>
    </w:pPr>
  </w:style>
  <w:style w:type="paragraph" w:styleId="Textodeglobo">
    <w:name w:val="Balloon Text"/>
    <w:basedOn w:val="Normal"/>
    <w:link w:val="TextodegloboCar"/>
    <w:uiPriority w:val="99"/>
    <w:semiHidden/>
    <w:unhideWhenUsed/>
    <w:rsid w:val="004107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7EF"/>
    <w:rPr>
      <w:rFonts w:ascii="Tahoma" w:hAnsi="Tahoma" w:cs="Tahoma"/>
      <w:sz w:val="16"/>
      <w:szCs w:val="16"/>
    </w:rPr>
  </w:style>
  <w:style w:type="character" w:customStyle="1" w:styleId="Mencinsinresolver1">
    <w:name w:val="Mención sin resolver1"/>
    <w:basedOn w:val="Fuentedeprrafopredeter"/>
    <w:uiPriority w:val="99"/>
    <w:semiHidden/>
    <w:unhideWhenUsed/>
    <w:rsid w:val="001B3F9C"/>
    <w:rPr>
      <w:color w:val="605E5C"/>
      <w:shd w:val="clear" w:color="auto" w:fill="E1DFDD"/>
    </w:rPr>
  </w:style>
  <w:style w:type="character" w:styleId="Refdecomentario">
    <w:name w:val="annotation reference"/>
    <w:basedOn w:val="Fuentedeprrafopredeter"/>
    <w:uiPriority w:val="99"/>
    <w:semiHidden/>
    <w:unhideWhenUsed/>
    <w:rsid w:val="00876303"/>
    <w:rPr>
      <w:sz w:val="16"/>
      <w:szCs w:val="16"/>
    </w:rPr>
  </w:style>
  <w:style w:type="paragraph" w:styleId="Textocomentario">
    <w:name w:val="annotation text"/>
    <w:basedOn w:val="Normal"/>
    <w:link w:val="TextocomentarioCar"/>
    <w:uiPriority w:val="99"/>
    <w:semiHidden/>
    <w:unhideWhenUsed/>
    <w:rsid w:val="008763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6303"/>
    <w:rPr>
      <w:sz w:val="20"/>
      <w:szCs w:val="20"/>
    </w:rPr>
  </w:style>
  <w:style w:type="paragraph" w:styleId="Asuntodelcomentario">
    <w:name w:val="annotation subject"/>
    <w:basedOn w:val="Textocomentario"/>
    <w:next w:val="Textocomentario"/>
    <w:link w:val="AsuntodelcomentarioCar"/>
    <w:uiPriority w:val="99"/>
    <w:semiHidden/>
    <w:unhideWhenUsed/>
    <w:rsid w:val="00876303"/>
    <w:rPr>
      <w:b/>
      <w:bCs/>
    </w:rPr>
  </w:style>
  <w:style w:type="character" w:customStyle="1" w:styleId="AsuntodelcomentarioCar">
    <w:name w:val="Asunto del comentario Car"/>
    <w:basedOn w:val="TextocomentarioCar"/>
    <w:link w:val="Asuntodelcomentario"/>
    <w:uiPriority w:val="99"/>
    <w:semiHidden/>
    <w:rsid w:val="0087630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57F5"/>
    <w:rPr>
      <w:color w:val="0000FF" w:themeColor="hyperlink"/>
      <w:u w:val="single"/>
    </w:rPr>
  </w:style>
  <w:style w:type="paragraph" w:styleId="Prrafodelista">
    <w:name w:val="List Paragraph"/>
    <w:basedOn w:val="Normal"/>
    <w:uiPriority w:val="34"/>
    <w:qFormat/>
    <w:rsid w:val="00937286"/>
    <w:pPr>
      <w:ind w:left="720"/>
      <w:contextualSpacing/>
    </w:pPr>
  </w:style>
  <w:style w:type="paragraph" w:styleId="Textodeglobo">
    <w:name w:val="Balloon Text"/>
    <w:basedOn w:val="Normal"/>
    <w:link w:val="TextodegloboCar"/>
    <w:uiPriority w:val="99"/>
    <w:semiHidden/>
    <w:unhideWhenUsed/>
    <w:rsid w:val="004107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7EF"/>
    <w:rPr>
      <w:rFonts w:ascii="Tahoma" w:hAnsi="Tahoma" w:cs="Tahoma"/>
      <w:sz w:val="16"/>
      <w:szCs w:val="16"/>
    </w:rPr>
  </w:style>
  <w:style w:type="character" w:customStyle="1" w:styleId="Mencinsinresolver1">
    <w:name w:val="Mención sin resolver1"/>
    <w:basedOn w:val="Fuentedeprrafopredeter"/>
    <w:uiPriority w:val="99"/>
    <w:semiHidden/>
    <w:unhideWhenUsed/>
    <w:rsid w:val="001B3F9C"/>
    <w:rPr>
      <w:color w:val="605E5C"/>
      <w:shd w:val="clear" w:color="auto" w:fill="E1DFDD"/>
    </w:rPr>
  </w:style>
  <w:style w:type="character" w:styleId="Refdecomentario">
    <w:name w:val="annotation reference"/>
    <w:basedOn w:val="Fuentedeprrafopredeter"/>
    <w:uiPriority w:val="99"/>
    <w:semiHidden/>
    <w:unhideWhenUsed/>
    <w:rsid w:val="00876303"/>
    <w:rPr>
      <w:sz w:val="16"/>
      <w:szCs w:val="16"/>
    </w:rPr>
  </w:style>
  <w:style w:type="paragraph" w:styleId="Textocomentario">
    <w:name w:val="annotation text"/>
    <w:basedOn w:val="Normal"/>
    <w:link w:val="TextocomentarioCar"/>
    <w:uiPriority w:val="99"/>
    <w:semiHidden/>
    <w:unhideWhenUsed/>
    <w:rsid w:val="008763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6303"/>
    <w:rPr>
      <w:sz w:val="20"/>
      <w:szCs w:val="20"/>
    </w:rPr>
  </w:style>
  <w:style w:type="paragraph" w:styleId="Asuntodelcomentario">
    <w:name w:val="annotation subject"/>
    <w:basedOn w:val="Textocomentario"/>
    <w:next w:val="Textocomentario"/>
    <w:link w:val="AsuntodelcomentarioCar"/>
    <w:uiPriority w:val="99"/>
    <w:semiHidden/>
    <w:unhideWhenUsed/>
    <w:rsid w:val="00876303"/>
    <w:rPr>
      <w:b/>
      <w:bCs/>
    </w:rPr>
  </w:style>
  <w:style w:type="character" w:customStyle="1" w:styleId="AsuntodelcomentarioCar">
    <w:name w:val="Asunto del comentario Car"/>
    <w:basedOn w:val="TextocomentarioCar"/>
    <w:link w:val="Asuntodelcomentario"/>
    <w:uiPriority w:val="99"/>
    <w:semiHidden/>
    <w:rsid w:val="008763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2561</Words>
  <Characters>14602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Pedro Urdimales</cp:lastModifiedBy>
  <cp:revision>6</cp:revision>
  <dcterms:created xsi:type="dcterms:W3CDTF">2019-03-14T18:14:00Z</dcterms:created>
  <dcterms:modified xsi:type="dcterms:W3CDTF">2019-03-18T21:05:00Z</dcterms:modified>
</cp:coreProperties>
</file>