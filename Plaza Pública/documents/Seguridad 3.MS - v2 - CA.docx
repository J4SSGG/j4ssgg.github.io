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13212" w14:textId="34FAFBCD" w:rsidR="00623EB2" w:rsidRPr="00BA3652" w:rsidRDefault="00AE4C57" w:rsidP="00BA3652">
      <w:pPr>
        <w:spacing w:before="240"/>
        <w:rPr>
          <w:b/>
          <w:lang w:val="es-SV"/>
        </w:rPr>
      </w:pPr>
      <w:r>
        <w:rPr>
          <w:b/>
          <w:lang w:val="es-SV"/>
        </w:rPr>
        <w:t>Militares, israelíe</w:t>
      </w:r>
      <w:r w:rsidR="00684584">
        <w:rPr>
          <w:b/>
          <w:lang w:val="es-SV"/>
        </w:rPr>
        <w:t xml:space="preserve">s y </w:t>
      </w:r>
      <w:r w:rsidR="00A10A10" w:rsidRPr="00BA3652">
        <w:rPr>
          <w:b/>
          <w:lang w:val="es-SV"/>
        </w:rPr>
        <w:t>Q1.3 mil millones de cinco contratos en seguridad</w:t>
      </w:r>
    </w:p>
    <w:p w14:paraId="2E5ABACD" w14:textId="77777777" w:rsidR="00A10A10" w:rsidRPr="00BA3652" w:rsidRDefault="00A10A10" w:rsidP="00BA3652">
      <w:pPr>
        <w:spacing w:before="240"/>
        <w:rPr>
          <w:lang w:val="es-SV"/>
        </w:rPr>
      </w:pPr>
    </w:p>
    <w:p w14:paraId="69BD1FAA" w14:textId="5E9B7254" w:rsidR="00A10A10" w:rsidRPr="00BA3652" w:rsidRDefault="00E71499" w:rsidP="00BA3652">
      <w:pPr>
        <w:spacing w:before="240"/>
        <w:rPr>
          <w:lang w:val="es-SV"/>
        </w:rPr>
      </w:pPr>
      <w:r w:rsidRPr="00BA3652">
        <w:rPr>
          <w:lang w:val="es-SV"/>
        </w:rPr>
        <w:t xml:space="preserve">El “top five” de contratos de seguridad de los últimos 14 años pertenecen a dos proyectos de videovigilancia, uno por compra de radares y otros dos de seguridad y vigilancia. </w:t>
      </w:r>
      <w:r w:rsidR="00500E77" w:rsidRPr="00BA3652">
        <w:rPr>
          <w:lang w:val="es-SV"/>
        </w:rPr>
        <w:t xml:space="preserve">Aunque dos de ellos tuvieron una modalidad inicial de licitación normal, al final, los </w:t>
      </w:r>
      <w:r w:rsidR="007202E0">
        <w:rPr>
          <w:lang w:val="es-SV"/>
        </w:rPr>
        <w:t>cinco</w:t>
      </w:r>
      <w:r w:rsidR="007202E0" w:rsidRPr="00BA3652">
        <w:rPr>
          <w:lang w:val="es-SV"/>
        </w:rPr>
        <w:t xml:space="preserve"> </w:t>
      </w:r>
      <w:r w:rsidR="00500E77" w:rsidRPr="00BA3652">
        <w:rPr>
          <w:lang w:val="es-SV"/>
        </w:rPr>
        <w:t xml:space="preserve">contratos más onerosos de seguridad de la última década han sido otorgados bajo el régimen de excepción. Es decir, saltándose las barreras de la transparencia. </w:t>
      </w:r>
    </w:p>
    <w:p w14:paraId="71C77A76" w14:textId="77777777" w:rsidR="00500E77" w:rsidRPr="00BA3652" w:rsidRDefault="00500E77" w:rsidP="00BA3652">
      <w:pPr>
        <w:spacing w:before="240"/>
        <w:rPr>
          <w:lang w:val="es-SV"/>
        </w:rPr>
      </w:pPr>
      <w:r w:rsidRPr="00BA3652">
        <w:rPr>
          <w:lang w:val="es-SV"/>
        </w:rPr>
        <w:t xml:space="preserve">Por </w:t>
      </w:r>
      <w:proofErr w:type="spellStart"/>
      <w:r w:rsidRPr="00BA3652">
        <w:rPr>
          <w:lang w:val="es-SV"/>
        </w:rPr>
        <w:t>Suchit</w:t>
      </w:r>
      <w:proofErr w:type="spellEnd"/>
      <w:r w:rsidRPr="00BA3652">
        <w:rPr>
          <w:lang w:val="es-SV"/>
        </w:rPr>
        <w:t xml:space="preserve"> Chávez</w:t>
      </w:r>
    </w:p>
    <w:p w14:paraId="2466FB49" w14:textId="1E58B8F6" w:rsidR="00500E77" w:rsidRPr="00BA3652" w:rsidRDefault="00BA3652" w:rsidP="00BA3652">
      <w:pPr>
        <w:spacing w:before="240"/>
        <w:rPr>
          <w:lang w:val="es-SV"/>
        </w:rPr>
      </w:pPr>
      <w:r>
        <w:rPr>
          <w:lang w:val="es-SV"/>
        </w:rPr>
        <w:t>Durante los últimos 14 años, el Estado de Guatemala ha pagado 3,</w:t>
      </w:r>
      <w:r w:rsidR="009F0FDF">
        <w:rPr>
          <w:lang w:val="es-SV"/>
        </w:rPr>
        <w:t>3</w:t>
      </w:r>
      <w:r>
        <w:rPr>
          <w:lang w:val="es-SV"/>
        </w:rPr>
        <w:t>00 millones de quetzales a empresas privadas de seguridad.</w:t>
      </w:r>
      <w:r w:rsidR="00B87A3D">
        <w:rPr>
          <w:lang w:val="es-SV"/>
        </w:rPr>
        <w:t xml:space="preserve"> </w:t>
      </w:r>
      <w:r w:rsidR="00B251A8">
        <w:rPr>
          <w:lang w:val="es-SV"/>
        </w:rPr>
        <w:t xml:space="preserve">Una </w:t>
      </w:r>
      <w:r w:rsidR="00B87A3D">
        <w:rPr>
          <w:lang w:val="es-SV"/>
        </w:rPr>
        <w:t xml:space="preserve">cifra </w:t>
      </w:r>
      <w:r w:rsidR="00B251A8">
        <w:rPr>
          <w:lang w:val="es-SV"/>
        </w:rPr>
        <w:t>apenas por debajo a los 3</w:t>
      </w:r>
      <w:r w:rsidR="00C563F1">
        <w:rPr>
          <w:lang w:val="es-SV"/>
        </w:rPr>
        <w:t>,</w:t>
      </w:r>
      <w:r w:rsidR="00B251A8">
        <w:rPr>
          <w:lang w:val="es-SV"/>
        </w:rPr>
        <w:t xml:space="preserve">100 millones asignados en 2017 al presupuesto </w:t>
      </w:r>
      <w:r w:rsidR="000B429B">
        <w:rPr>
          <w:lang w:val="es-SV"/>
        </w:rPr>
        <w:t xml:space="preserve">anual </w:t>
      </w:r>
      <w:r w:rsidR="00B251A8">
        <w:rPr>
          <w:lang w:val="es-SV"/>
        </w:rPr>
        <w:t xml:space="preserve">de la </w:t>
      </w:r>
      <w:r w:rsidR="003E201C" w:rsidRPr="00BA3652">
        <w:rPr>
          <w:lang w:val="es-SV"/>
        </w:rPr>
        <w:t>Policía Nacional Civil</w:t>
      </w:r>
      <w:r w:rsidR="00B251A8">
        <w:rPr>
          <w:lang w:val="es-SV"/>
        </w:rPr>
        <w:t xml:space="preserve">. </w:t>
      </w:r>
    </w:p>
    <w:p w14:paraId="13F83A9F" w14:textId="57957409" w:rsidR="001035C0" w:rsidRDefault="0055038E" w:rsidP="001035C0">
      <w:pPr>
        <w:spacing w:before="240"/>
        <w:rPr>
          <w:lang w:val="es-SV"/>
        </w:rPr>
      </w:pPr>
      <w:r w:rsidRPr="00BA3652">
        <w:rPr>
          <w:lang w:val="es-SV"/>
        </w:rPr>
        <w:t xml:space="preserve">A través de un análisis histórico de contratos, </w:t>
      </w:r>
      <w:r w:rsidRPr="00BA3652">
        <w:rPr>
          <w:i/>
          <w:lang w:val="es-SV"/>
        </w:rPr>
        <w:t>Laberinto del Poder</w:t>
      </w:r>
      <w:r w:rsidR="00A128C2" w:rsidRPr="00BA3652">
        <w:rPr>
          <w:lang w:val="es-SV"/>
        </w:rPr>
        <w:t xml:space="preserve"> identificó a las 22 empresas de seguridad privada que se han llevado la mayor tajada de contratos durante </w:t>
      </w:r>
      <w:r w:rsidR="00B87A3D">
        <w:rPr>
          <w:lang w:val="es-SV"/>
        </w:rPr>
        <w:t xml:space="preserve">ese período, así como </w:t>
      </w:r>
      <w:r w:rsidR="00A128C2" w:rsidRPr="00BA3652">
        <w:rPr>
          <w:lang w:val="es-SV"/>
        </w:rPr>
        <w:t xml:space="preserve">a los mayores contratistas en el ámbito de seguridad. </w:t>
      </w:r>
    </w:p>
    <w:p w14:paraId="7B342202" w14:textId="5242ABAA" w:rsidR="00AB5A0C" w:rsidRPr="00BA3652" w:rsidRDefault="00AB5A0C" w:rsidP="00F241AD">
      <w:pPr>
        <w:spacing w:before="240"/>
        <w:rPr>
          <w:lang w:val="es-SV"/>
        </w:rPr>
      </w:pPr>
      <w:r w:rsidRPr="00BA3652">
        <w:rPr>
          <w:lang w:val="es-SV"/>
        </w:rPr>
        <w:t xml:space="preserve">La identificación de las empresas se hizo a través del análisis de todos los contratos de las 184 empresas de seguridad vigentes, según el listado publicado por la Dirección General de Servicios de Seguridad Privada, bajo denominación </w:t>
      </w:r>
      <w:r w:rsidR="00D91211">
        <w:rPr>
          <w:lang w:val="es-SV"/>
        </w:rPr>
        <w:t>«</w:t>
      </w:r>
      <w:r w:rsidRPr="00BA3652">
        <w:rPr>
          <w:lang w:val="es-SV"/>
        </w:rPr>
        <w:t>terminados adjudicados</w:t>
      </w:r>
      <w:r w:rsidR="00D91211">
        <w:rPr>
          <w:lang w:val="es-SV"/>
        </w:rPr>
        <w:t>»</w:t>
      </w:r>
      <w:r w:rsidRPr="00BA3652">
        <w:rPr>
          <w:lang w:val="es-SV"/>
        </w:rPr>
        <w:t xml:space="preserve">, obtenidos a través de una solicitud de información pública al Ministerio de Finanzas. </w:t>
      </w:r>
      <w:r w:rsidR="00B251A8">
        <w:rPr>
          <w:lang w:val="es-SV"/>
        </w:rPr>
        <w:t xml:space="preserve">Así como con </w:t>
      </w:r>
      <w:r w:rsidR="001035C0">
        <w:rPr>
          <w:lang w:val="es-SV"/>
        </w:rPr>
        <w:t xml:space="preserve">el análisis de </w:t>
      </w:r>
      <w:r w:rsidRPr="00BA3652">
        <w:rPr>
          <w:lang w:val="es-SV"/>
        </w:rPr>
        <w:t xml:space="preserve">la base completa de Guatecompras, seleccionado todos los concursos bajo la categoría </w:t>
      </w:r>
      <w:r w:rsidR="00D91211">
        <w:rPr>
          <w:lang w:val="es-SV"/>
        </w:rPr>
        <w:t>«</w:t>
      </w:r>
      <w:r w:rsidRPr="00BA3652">
        <w:rPr>
          <w:lang w:val="es-SV"/>
        </w:rPr>
        <w:t>Seguridad y Armamento</w:t>
      </w:r>
      <w:r w:rsidR="00D91211">
        <w:rPr>
          <w:lang w:val="es-SV"/>
        </w:rPr>
        <w:t>»</w:t>
      </w:r>
      <w:r w:rsidRPr="00BA3652">
        <w:rPr>
          <w:lang w:val="es-SV"/>
        </w:rPr>
        <w:t xml:space="preserve">. Para el caso de las contrataciones directas </w:t>
      </w:r>
      <w:r w:rsidR="00D91211">
        <w:rPr>
          <w:lang w:val="es-SV"/>
        </w:rPr>
        <w:t>—</w:t>
      </w:r>
      <w:r w:rsidRPr="00BA3652">
        <w:rPr>
          <w:lang w:val="es-SV"/>
        </w:rPr>
        <w:t>con información desde 2009</w:t>
      </w:r>
      <w:r w:rsidR="00D91211">
        <w:rPr>
          <w:lang w:val="es-SV"/>
        </w:rPr>
        <w:t xml:space="preserve">— </w:t>
      </w:r>
      <w:r w:rsidRPr="00BA3652">
        <w:rPr>
          <w:lang w:val="es-SV"/>
        </w:rPr>
        <w:t xml:space="preserve">se </w:t>
      </w:r>
      <w:r w:rsidR="00B87A3D" w:rsidRPr="00BA3652">
        <w:rPr>
          <w:lang w:val="es-SV"/>
        </w:rPr>
        <w:t>seleccion</w:t>
      </w:r>
      <w:r w:rsidR="00B87A3D">
        <w:rPr>
          <w:lang w:val="es-SV"/>
        </w:rPr>
        <w:t>aron</w:t>
      </w:r>
      <w:r w:rsidR="00B87A3D" w:rsidRPr="00BA3652">
        <w:rPr>
          <w:lang w:val="es-SV"/>
        </w:rPr>
        <w:t xml:space="preserve"> </w:t>
      </w:r>
      <w:r w:rsidRPr="00BA3652">
        <w:rPr>
          <w:lang w:val="es-SV"/>
        </w:rPr>
        <w:t xml:space="preserve">todos los contratos cuya descripción respondiera a los términos </w:t>
      </w:r>
      <w:r w:rsidR="00D91211">
        <w:rPr>
          <w:lang w:val="es-SV"/>
        </w:rPr>
        <w:t>«</w:t>
      </w:r>
      <w:r w:rsidRPr="00BA3652">
        <w:rPr>
          <w:lang w:val="es-SV"/>
        </w:rPr>
        <w:t>seguridad</w:t>
      </w:r>
      <w:r w:rsidR="00D91211">
        <w:rPr>
          <w:lang w:val="es-SV"/>
        </w:rPr>
        <w:t>»</w:t>
      </w:r>
      <w:r w:rsidRPr="00BA3652">
        <w:rPr>
          <w:lang w:val="es-SV"/>
        </w:rPr>
        <w:t xml:space="preserve">, </w:t>
      </w:r>
      <w:r w:rsidR="00D91211">
        <w:rPr>
          <w:lang w:val="es-SV"/>
        </w:rPr>
        <w:t>«</w:t>
      </w:r>
      <w:r w:rsidRPr="00BA3652">
        <w:rPr>
          <w:lang w:val="es-SV"/>
        </w:rPr>
        <w:t>guardia</w:t>
      </w:r>
      <w:r w:rsidR="00D91211">
        <w:rPr>
          <w:lang w:val="es-SV"/>
        </w:rPr>
        <w:t>»</w:t>
      </w:r>
      <w:r w:rsidRPr="00BA3652">
        <w:rPr>
          <w:lang w:val="es-SV"/>
        </w:rPr>
        <w:t xml:space="preserve">, </w:t>
      </w:r>
      <w:r w:rsidR="00D91211">
        <w:rPr>
          <w:lang w:val="es-SV"/>
        </w:rPr>
        <w:t>«</w:t>
      </w:r>
      <w:r w:rsidRPr="00BA3652">
        <w:rPr>
          <w:lang w:val="es-SV"/>
        </w:rPr>
        <w:t>vigilancia</w:t>
      </w:r>
      <w:r w:rsidR="00D91211">
        <w:rPr>
          <w:lang w:val="es-SV"/>
        </w:rPr>
        <w:t>»</w:t>
      </w:r>
      <w:r w:rsidRPr="00BA3652">
        <w:rPr>
          <w:lang w:val="es-SV"/>
        </w:rPr>
        <w:t xml:space="preserve">, </w:t>
      </w:r>
      <w:r w:rsidR="00D91211">
        <w:rPr>
          <w:lang w:val="es-SV"/>
        </w:rPr>
        <w:t>«</w:t>
      </w:r>
      <w:r w:rsidRPr="00BA3652">
        <w:rPr>
          <w:lang w:val="es-SV"/>
        </w:rPr>
        <w:t>municiones</w:t>
      </w:r>
      <w:r w:rsidR="00D91211">
        <w:rPr>
          <w:lang w:val="es-SV"/>
        </w:rPr>
        <w:t>»</w:t>
      </w:r>
      <w:r w:rsidRPr="00BA3652">
        <w:rPr>
          <w:lang w:val="es-SV"/>
        </w:rPr>
        <w:t xml:space="preserve">, </w:t>
      </w:r>
      <w:r w:rsidR="00D91211">
        <w:rPr>
          <w:lang w:val="es-SV"/>
        </w:rPr>
        <w:t>«</w:t>
      </w:r>
      <w:r w:rsidRPr="00BA3652">
        <w:rPr>
          <w:lang w:val="es-SV"/>
        </w:rPr>
        <w:t>armas</w:t>
      </w:r>
      <w:r w:rsidR="00D91211">
        <w:rPr>
          <w:lang w:val="es-SV"/>
        </w:rPr>
        <w:t>»</w:t>
      </w:r>
      <w:r w:rsidRPr="00BA3652">
        <w:rPr>
          <w:lang w:val="es-SV"/>
        </w:rPr>
        <w:t xml:space="preserve">, entre otros términos. </w:t>
      </w:r>
    </w:p>
    <w:p w14:paraId="1A099014" w14:textId="0A94ADE5" w:rsidR="00AB5A0C" w:rsidRPr="00BA3652" w:rsidRDefault="00AB5A0C" w:rsidP="00BA3652">
      <w:pPr>
        <w:spacing w:before="240"/>
        <w:rPr>
          <w:lang w:val="es-SV"/>
        </w:rPr>
      </w:pPr>
      <w:r w:rsidRPr="00BA3652">
        <w:rPr>
          <w:lang w:val="es-SV"/>
        </w:rPr>
        <w:t>El resultado fueron 2,31</w:t>
      </w:r>
      <w:r w:rsidR="00420B65">
        <w:rPr>
          <w:lang w:val="es-SV"/>
        </w:rPr>
        <w:t>6</w:t>
      </w:r>
      <w:r w:rsidRPr="00BA3652">
        <w:rPr>
          <w:lang w:val="es-SV"/>
        </w:rPr>
        <w:t xml:space="preserve"> contratos adjudicados como concursos</w:t>
      </w:r>
      <w:r w:rsidR="00404894" w:rsidRPr="00BA3652">
        <w:rPr>
          <w:lang w:val="es-SV"/>
        </w:rPr>
        <w:t>, entre 2004 y marzo de 2018; y 4,3</w:t>
      </w:r>
      <w:r w:rsidR="00323804" w:rsidRPr="00BA3652">
        <w:rPr>
          <w:lang w:val="es-SV"/>
        </w:rPr>
        <w:t>53 contrataciones directas. Toda</w:t>
      </w:r>
      <w:r w:rsidR="00404894" w:rsidRPr="00BA3652">
        <w:rPr>
          <w:lang w:val="es-SV"/>
        </w:rPr>
        <w:t xml:space="preserve">s esas contrataciones se clasificaron </w:t>
      </w:r>
      <w:r w:rsidR="00420B65">
        <w:rPr>
          <w:lang w:val="es-SV"/>
        </w:rPr>
        <w:t xml:space="preserve">para fines de análisis </w:t>
      </w:r>
      <w:r w:rsidR="00404894" w:rsidRPr="00BA3652">
        <w:rPr>
          <w:lang w:val="es-SV"/>
        </w:rPr>
        <w:t xml:space="preserve">en cinco tipos de compra: seguridad y vigilancia; armas y municiones; consultorías y servicios; equipo; y cámaras, videovigilancia y circuito cerrado de televisión. </w:t>
      </w:r>
    </w:p>
    <w:p w14:paraId="7BE911B9" w14:textId="2E138960" w:rsidR="005B38AA" w:rsidRPr="00CB4CD4" w:rsidDel="00CB4CD4" w:rsidRDefault="005B38AA" w:rsidP="00CB4CD4">
      <w:pPr>
        <w:spacing w:before="240"/>
        <w:rPr>
          <w:del w:id="0" w:author="Pedro Urdimales" w:date="2019-03-18T14:57:00Z"/>
          <w:rPrChange w:id="1" w:author="Pedro Urdimales" w:date="2019-03-18T14:57:00Z">
            <w:rPr>
              <w:del w:id="2" w:author="Pedro Urdimales" w:date="2019-03-18T14:57:00Z"/>
              <w:lang w:val="es-SV"/>
            </w:rPr>
          </w:rPrChange>
        </w:rPr>
        <w:pPrChange w:id="3" w:author="Pedro Urdimales" w:date="2019-03-18T14:57:00Z">
          <w:pPr>
            <w:spacing w:before="240"/>
          </w:pPr>
        </w:pPrChange>
      </w:pPr>
      <w:del w:id="4" w:author="Pedro Urdimales" w:date="2019-03-18T14:57:00Z">
        <w:r w:rsidRPr="00BA3652" w:rsidDel="00CB4CD4">
          <w:rPr>
            <w:noProof/>
          </w:rPr>
          <w:drawing>
            <wp:inline distT="0" distB="0" distL="0" distR="0" wp14:anchorId="7FAEAF74" wp14:editId="1C9F808E">
              <wp:extent cx="6292850" cy="347242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tipo compra concurso 2.png"/>
                      <pic:cNvPicPr/>
                    </pic:nvPicPr>
                    <pic:blipFill rotWithShape="1">
                      <a:blip r:embed="rId5">
                        <a:extLst>
                          <a:ext uri="{28A0092B-C50C-407E-A947-70E740481C1C}">
                            <a14:useLocalDpi xmlns:a14="http://schemas.microsoft.com/office/drawing/2010/main" val="0"/>
                          </a:ext>
                        </a:extLst>
                      </a:blip>
                      <a:srcRect r="8188" b="1660"/>
                      <a:stretch/>
                    </pic:blipFill>
                    <pic:spPr bwMode="auto">
                      <a:xfrm>
                        <a:off x="0" y="0"/>
                        <a:ext cx="6295461" cy="3473863"/>
                      </a:xfrm>
                      <a:prstGeom prst="rect">
                        <a:avLst/>
                      </a:prstGeom>
                      <a:ln>
                        <a:noFill/>
                      </a:ln>
                      <a:extLst>
                        <a:ext uri="{53640926-AAD7-44D8-BBD7-CCE9431645EC}">
                          <a14:shadowObscured xmlns:a14="http://schemas.microsoft.com/office/drawing/2010/main"/>
                        </a:ext>
                      </a:extLst>
                    </pic:spPr>
                  </pic:pic>
                </a:graphicData>
              </a:graphic>
            </wp:inline>
          </w:drawing>
        </w:r>
      </w:del>
    </w:p>
    <w:p w14:paraId="3759EAD5" w14:textId="3E89EDC9" w:rsidR="00E64331" w:rsidRPr="00BA3652" w:rsidDel="00CB4CD4" w:rsidRDefault="00E64331" w:rsidP="00CB4CD4">
      <w:pPr>
        <w:spacing w:before="240"/>
        <w:rPr>
          <w:del w:id="5" w:author="Pedro Urdimales" w:date="2019-03-18T14:57:00Z"/>
          <w:lang w:val="es-SV"/>
        </w:rPr>
        <w:pPrChange w:id="6" w:author="Pedro Urdimales" w:date="2019-03-18T14:57:00Z">
          <w:pPr>
            <w:spacing w:before="240"/>
          </w:pPr>
        </w:pPrChange>
      </w:pPr>
    </w:p>
    <w:p w14:paraId="0F92B457" w14:textId="77F1D416" w:rsidR="00E64331" w:rsidRPr="00CB4CD4" w:rsidRDefault="00E64331" w:rsidP="00CB4CD4">
      <w:pPr>
        <w:spacing w:before="240"/>
        <w:rPr>
          <w:i/>
          <w:lang w:val="es-SV"/>
        </w:rPr>
      </w:pPr>
      <w:del w:id="7" w:author="Pedro Urdimales" w:date="2019-03-18T14:57:00Z">
        <w:r w:rsidRPr="00BA3652" w:rsidDel="00CB4CD4">
          <w:rPr>
            <w:i/>
            <w:lang w:val="es-SV"/>
          </w:rPr>
          <w:delText xml:space="preserve">Los gastos del Estado relacionados a seguridad </w:delText>
        </w:r>
        <w:r w:rsidR="00323804" w:rsidRPr="00BA3652" w:rsidDel="00CB4CD4">
          <w:rPr>
            <w:i/>
            <w:lang w:val="es-SV"/>
          </w:rPr>
          <w:delText>fueron</w:delText>
        </w:r>
        <w:r w:rsidRPr="00BA3652" w:rsidDel="00CB4CD4">
          <w:rPr>
            <w:i/>
            <w:lang w:val="es-SV"/>
          </w:rPr>
          <w:delText xml:space="preserve"> destinados, en más del 50%, a pago de vigilancia</w:delText>
        </w:r>
        <w:r w:rsidR="00323804" w:rsidRPr="00BA3652" w:rsidDel="00CB4CD4">
          <w:rPr>
            <w:i/>
            <w:lang w:val="es-SV"/>
          </w:rPr>
          <w:delText>, en la modalidad de concursos</w:delText>
        </w:r>
        <w:r w:rsidRPr="00BA3652" w:rsidDel="00CB4CD4">
          <w:rPr>
            <w:i/>
            <w:lang w:val="es-SV"/>
          </w:rPr>
          <w:delText>.</w:delText>
        </w:r>
      </w:del>
      <w:r w:rsidRPr="00BA3652">
        <w:rPr>
          <w:i/>
          <w:lang w:val="es-SV"/>
        </w:rPr>
        <w:t xml:space="preserve"> </w:t>
      </w:r>
      <w:ins w:id="8" w:author="Pedro Urdimales" w:date="2019-03-18T14:57:00Z">
        <w:r w:rsidR="00CB4CD4" w:rsidRPr="00CB4CD4">
          <w:rPr>
            <w:rFonts w:ascii="Arial" w:hAnsi="Arial" w:cs="Arial"/>
            <w:color w:val="500050"/>
            <w:shd w:val="clear" w:color="auto" w:fill="FFFFFF"/>
            <w:lang w:val="es-SV"/>
            <w:rPrChange w:id="9" w:author="Pedro Urdimales" w:date="2019-03-18T14:57:00Z">
              <w:rPr>
                <w:rFonts w:ascii="Arial" w:hAnsi="Arial" w:cs="Arial"/>
                <w:color w:val="500050"/>
                <w:shd w:val="clear" w:color="auto" w:fill="FFFFFF"/>
              </w:rPr>
            </w:rPrChange>
          </w:rPr>
          <w:t>GRAFICO1 - (BASE: GRAFICO1 - CONTRATOS x CATEGORIA)</w:t>
        </w:r>
      </w:ins>
    </w:p>
    <w:p w14:paraId="0A1D219C" w14:textId="523A544C" w:rsidR="00E64331" w:rsidRPr="00BA3652" w:rsidDel="009F659A" w:rsidRDefault="00323804" w:rsidP="009F659A">
      <w:pPr>
        <w:spacing w:before="240"/>
        <w:rPr>
          <w:del w:id="10" w:author="Pedro Urdimales" w:date="2019-03-18T14:57:00Z"/>
          <w:lang w:val="es-SV"/>
        </w:rPr>
        <w:pPrChange w:id="11" w:author="Pedro Urdimales" w:date="2019-03-18T14:57:00Z">
          <w:pPr>
            <w:spacing w:before="240"/>
          </w:pPr>
        </w:pPrChange>
      </w:pPr>
      <w:del w:id="12" w:author="Pedro Urdimales" w:date="2019-03-18T14:57:00Z">
        <w:r w:rsidRPr="00BA3652" w:rsidDel="009F659A">
          <w:rPr>
            <w:noProof/>
          </w:rPr>
          <w:drawing>
            <wp:inline distT="0" distB="0" distL="0" distR="0" wp14:anchorId="3DC27CE5" wp14:editId="0086E636">
              <wp:extent cx="5830094" cy="3302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tipo compra CD.png"/>
                      <pic:cNvPicPr/>
                    </pic:nvPicPr>
                    <pic:blipFill rotWithShape="1">
                      <a:blip r:embed="rId6">
                        <a:extLst>
                          <a:ext uri="{28A0092B-C50C-407E-A947-70E740481C1C}">
                            <a14:useLocalDpi xmlns:a14="http://schemas.microsoft.com/office/drawing/2010/main" val="0"/>
                          </a:ext>
                        </a:extLst>
                      </a:blip>
                      <a:srcRect t="2785" r="27546"/>
                      <a:stretch/>
                    </pic:blipFill>
                    <pic:spPr bwMode="auto">
                      <a:xfrm>
                        <a:off x="0" y="0"/>
                        <a:ext cx="5835611" cy="3305125"/>
                      </a:xfrm>
                      <a:prstGeom prst="rect">
                        <a:avLst/>
                      </a:prstGeom>
                      <a:ln>
                        <a:noFill/>
                      </a:ln>
                      <a:extLst>
                        <a:ext uri="{53640926-AAD7-44D8-BBD7-CCE9431645EC}">
                          <a14:shadowObscured xmlns:a14="http://schemas.microsoft.com/office/drawing/2010/main"/>
                        </a:ext>
                      </a:extLst>
                    </pic:spPr>
                  </pic:pic>
                </a:graphicData>
              </a:graphic>
            </wp:inline>
          </w:drawing>
        </w:r>
      </w:del>
    </w:p>
    <w:p w14:paraId="5A71E4E6" w14:textId="77777777" w:rsidR="009F659A" w:rsidRDefault="00323804" w:rsidP="009F659A">
      <w:pPr>
        <w:spacing w:before="240"/>
        <w:rPr>
          <w:ins w:id="13" w:author="Pedro Urdimales" w:date="2019-03-18T14:57:00Z"/>
          <w:i/>
          <w:lang w:val="es-SV"/>
        </w:rPr>
      </w:pPr>
      <w:del w:id="14" w:author="Pedro Urdimales" w:date="2019-03-18T14:57:00Z">
        <w:r w:rsidRPr="00BA3652" w:rsidDel="009F659A">
          <w:rPr>
            <w:i/>
            <w:lang w:val="es-SV"/>
          </w:rPr>
          <w:delText>En el caso de las compras directas, también la mayor parte de los fondos fueron para pagar vigilancia.</w:delText>
        </w:r>
      </w:del>
    </w:p>
    <w:p w14:paraId="1A9F1366" w14:textId="4F9F573A" w:rsidR="00323804" w:rsidRPr="00BA3652" w:rsidRDefault="009F659A" w:rsidP="009F659A">
      <w:pPr>
        <w:spacing w:before="240"/>
        <w:rPr>
          <w:i/>
          <w:lang w:val="es-SV"/>
        </w:rPr>
      </w:pPr>
      <w:ins w:id="15" w:author="Pedro Urdimales" w:date="2019-03-18T14:57:00Z">
        <w:r w:rsidRPr="00CD6D02">
          <w:rPr>
            <w:rFonts w:ascii="Arial" w:hAnsi="Arial" w:cs="Arial"/>
            <w:color w:val="500050"/>
            <w:shd w:val="clear" w:color="auto" w:fill="FFFFFF"/>
            <w:lang w:val="es-SV"/>
            <w:rPrChange w:id="16" w:author="Pedro Urdimales" w:date="2019-03-18T14:58:00Z">
              <w:rPr>
                <w:rFonts w:ascii="Arial" w:hAnsi="Arial" w:cs="Arial"/>
                <w:color w:val="500050"/>
                <w:shd w:val="clear" w:color="auto" w:fill="FFFFFF"/>
              </w:rPr>
            </w:rPrChange>
          </w:rPr>
          <w:t> GRAFICO2 - (BASE: GRAFICO2 - CONTRATOS DIRECTOS x CATEGORIA)</w:t>
        </w:r>
      </w:ins>
      <w:r w:rsidR="00323804" w:rsidRPr="00BA3652">
        <w:rPr>
          <w:i/>
          <w:lang w:val="es-SV"/>
        </w:rPr>
        <w:t xml:space="preserve"> </w:t>
      </w:r>
    </w:p>
    <w:p w14:paraId="63B7EC98" w14:textId="1C0E11DF" w:rsidR="007753BE" w:rsidRDefault="007753BE" w:rsidP="00BA3652">
      <w:pPr>
        <w:spacing w:before="240"/>
        <w:rPr>
          <w:rFonts w:eastAsia="Times New Roman" w:cs="Calibri"/>
          <w:color w:val="000000"/>
          <w:lang w:val="es-SV"/>
        </w:rPr>
      </w:pPr>
      <w:r w:rsidRPr="00BA3652">
        <w:rPr>
          <w:lang w:val="es-SV"/>
        </w:rPr>
        <w:t xml:space="preserve">Según tal análisis, Guatemala ha gastado </w:t>
      </w:r>
      <w:r w:rsidRPr="00BA3652">
        <w:rPr>
          <w:rFonts w:eastAsia="Times New Roman" w:cs="Calibri"/>
          <w:color w:val="000000"/>
          <w:lang w:val="es-SV"/>
        </w:rPr>
        <w:t xml:space="preserve">236,650,627.07 </w:t>
      </w:r>
      <w:r w:rsidR="00BB67F5">
        <w:rPr>
          <w:rFonts w:eastAsia="Times New Roman" w:cs="Calibri"/>
          <w:color w:val="000000"/>
          <w:lang w:val="es-SV"/>
        </w:rPr>
        <w:t xml:space="preserve">quetzales </w:t>
      </w:r>
      <w:r w:rsidRPr="00BA3652">
        <w:rPr>
          <w:rFonts w:eastAsia="Times New Roman" w:cs="Calibri"/>
          <w:color w:val="000000"/>
          <w:lang w:val="es-SV"/>
        </w:rPr>
        <w:t xml:space="preserve">en compras directas entre 2009 y marzo de 2018. Los gastos bajo la modalidad de concurso fueron </w:t>
      </w:r>
      <w:r w:rsidRPr="00CF6F3B">
        <w:rPr>
          <w:rFonts w:eastAsia="Times New Roman" w:cs="Calibri"/>
          <w:color w:val="000000"/>
          <w:lang w:val="es-SV"/>
        </w:rPr>
        <w:t>3,329,731,580.33</w:t>
      </w:r>
      <w:r w:rsidR="00BB67F5">
        <w:rPr>
          <w:rFonts w:eastAsia="Times New Roman" w:cs="Calibri"/>
          <w:color w:val="000000"/>
          <w:lang w:val="es-SV"/>
        </w:rPr>
        <w:t xml:space="preserve"> quetzales</w:t>
      </w:r>
      <w:r w:rsidRPr="00CF6F3B">
        <w:rPr>
          <w:rFonts w:eastAsia="Times New Roman" w:cs="Calibri"/>
          <w:color w:val="000000"/>
          <w:lang w:val="es-SV"/>
        </w:rPr>
        <w:t>.</w:t>
      </w:r>
    </w:p>
    <w:p w14:paraId="7BD7D002" w14:textId="473D8466" w:rsidR="00185E7C" w:rsidRPr="00CF6F3B" w:rsidRDefault="00185E7C" w:rsidP="00BA3652">
      <w:pPr>
        <w:spacing w:before="240"/>
        <w:rPr>
          <w:rFonts w:eastAsia="Times New Roman" w:cs="Calibri"/>
          <w:color w:val="000000"/>
          <w:lang w:val="es-SV"/>
        </w:rPr>
      </w:pPr>
      <w:r>
        <w:rPr>
          <w:rFonts w:eastAsia="Times New Roman" w:cs="Calibri"/>
          <w:color w:val="000000"/>
          <w:lang w:val="es-SV"/>
        </w:rPr>
        <w:lastRenderedPageBreak/>
        <w:t xml:space="preserve">Según la </w:t>
      </w:r>
      <w:r w:rsidR="00CD6D02">
        <w:fldChar w:fldCharType="begin"/>
      </w:r>
      <w:r w:rsidR="00CD6D02" w:rsidRPr="00CB4CD4">
        <w:rPr>
          <w:lang w:val="es-SV"/>
          <w:rPrChange w:id="17" w:author="Pedro Urdimales" w:date="2019-03-18T14:57:00Z">
            <w:rPr/>
          </w:rPrChange>
        </w:rPr>
        <w:instrText xml:space="preserve"> HYPERLINK "https://www.contraloria.gob.gt/imagenes/i_docs/i_leg_ley/6%20LEY%20DE%20CONTRATACIONES%20DEL%20ESTADO%20DECRETO%20DEL%20CONGRESO%2057-92.pdf" </w:instrText>
      </w:r>
      <w:r w:rsidR="00CD6D02">
        <w:fldChar w:fldCharType="separate"/>
      </w:r>
      <w:r w:rsidRPr="00185E7C">
        <w:rPr>
          <w:rStyle w:val="Hipervnculo"/>
          <w:rFonts w:eastAsia="Times New Roman" w:cs="Calibri"/>
          <w:lang w:val="es-SV"/>
        </w:rPr>
        <w:t>Ley de Compras y Contrataciones del Estado</w:t>
      </w:r>
      <w:r w:rsidR="00CD6D02">
        <w:rPr>
          <w:rStyle w:val="Hipervnculo"/>
          <w:rFonts w:eastAsia="Times New Roman" w:cs="Calibri"/>
          <w:lang w:val="es-SV"/>
        </w:rPr>
        <w:fldChar w:fldCharType="end"/>
      </w:r>
      <w:r>
        <w:rPr>
          <w:rFonts w:eastAsia="Times New Roman" w:cs="Calibri"/>
          <w:color w:val="000000"/>
          <w:lang w:val="es-SV"/>
        </w:rPr>
        <w:t xml:space="preserve">, las compras directas aplican por un monto máximo de </w:t>
      </w:r>
      <w:r w:rsidR="00BB67F5">
        <w:rPr>
          <w:rFonts w:eastAsia="Times New Roman" w:cs="Calibri"/>
          <w:color w:val="000000"/>
          <w:lang w:val="es-SV"/>
        </w:rPr>
        <w:t xml:space="preserve">90 </w:t>
      </w:r>
      <w:r>
        <w:rPr>
          <w:rFonts w:eastAsia="Times New Roman" w:cs="Calibri"/>
          <w:color w:val="000000"/>
          <w:lang w:val="es-SV"/>
        </w:rPr>
        <w:t xml:space="preserve">mil quetzales. A partir de tal monto, puede aplicar una cotización con un tope de hasta </w:t>
      </w:r>
      <w:r w:rsidR="00BB67F5">
        <w:rPr>
          <w:rFonts w:eastAsia="Times New Roman" w:cs="Calibri"/>
          <w:color w:val="000000"/>
          <w:lang w:val="es-SV"/>
        </w:rPr>
        <w:t xml:space="preserve">900 </w:t>
      </w:r>
      <w:r>
        <w:rPr>
          <w:rFonts w:eastAsia="Times New Roman" w:cs="Calibri"/>
          <w:color w:val="000000"/>
          <w:lang w:val="es-SV"/>
        </w:rPr>
        <w:t>mil quetzales</w:t>
      </w:r>
      <w:r w:rsidR="00BB67F5">
        <w:rPr>
          <w:rFonts w:eastAsia="Times New Roman" w:cs="Calibri"/>
          <w:color w:val="000000"/>
          <w:lang w:val="es-SV"/>
        </w:rPr>
        <w:t>,</w:t>
      </w:r>
      <w:r>
        <w:rPr>
          <w:rFonts w:eastAsia="Times New Roman" w:cs="Calibri"/>
          <w:color w:val="000000"/>
          <w:lang w:val="es-SV"/>
        </w:rPr>
        <w:t xml:space="preserve"> o una licitación. </w:t>
      </w:r>
    </w:p>
    <w:p w14:paraId="21FC7A6F" w14:textId="752338A8" w:rsidR="00874AE1" w:rsidRPr="00BA3652" w:rsidRDefault="00874AE1" w:rsidP="00BA3652">
      <w:pPr>
        <w:spacing w:before="240"/>
        <w:rPr>
          <w:rFonts w:eastAsia="Times New Roman" w:cs="Calibri"/>
          <w:color w:val="000000"/>
          <w:lang w:val="es-SV"/>
        </w:rPr>
      </w:pPr>
      <w:r w:rsidRPr="00BA3652">
        <w:rPr>
          <w:rFonts w:eastAsia="Times New Roman" w:cs="Calibri"/>
          <w:color w:val="000000"/>
          <w:lang w:val="es-SV"/>
        </w:rPr>
        <w:t>Debe aclararse, sin embargo, que determinar con certeza cuánto gasta el Estado guatemalteco en seguridad es complejo, debido a que entidades como el Ministerio de Finanzas</w:t>
      </w:r>
      <w:r w:rsidR="000D28F5">
        <w:rPr>
          <w:rFonts w:eastAsia="Times New Roman" w:cs="Calibri"/>
          <w:color w:val="000000"/>
          <w:lang w:val="es-SV"/>
        </w:rPr>
        <w:t xml:space="preserve"> o la Superintendencia de Administración Tributaria, </w:t>
      </w:r>
      <w:r w:rsidRPr="00BA3652">
        <w:rPr>
          <w:rFonts w:eastAsia="Times New Roman" w:cs="Calibri"/>
          <w:color w:val="000000"/>
          <w:lang w:val="es-SV"/>
        </w:rPr>
        <w:t xml:space="preserve">por ejemplo, tienen su propio personal contratado como empleados </w:t>
      </w:r>
      <w:r w:rsidR="000D28F5">
        <w:rPr>
          <w:rFonts w:eastAsia="Times New Roman" w:cs="Calibri"/>
          <w:color w:val="000000"/>
          <w:lang w:val="es-SV"/>
        </w:rPr>
        <w:t xml:space="preserve">de seguridad y vigilancia </w:t>
      </w:r>
      <w:r w:rsidRPr="00BA3652">
        <w:rPr>
          <w:rFonts w:eastAsia="Times New Roman" w:cs="Calibri"/>
          <w:color w:val="000000"/>
          <w:lang w:val="es-SV"/>
        </w:rPr>
        <w:t>en planilla.</w:t>
      </w:r>
    </w:p>
    <w:p w14:paraId="6AB0D5CA" w14:textId="39BBF2B8" w:rsidR="00BB5065" w:rsidRPr="00BA3652" w:rsidRDefault="00BB5065" w:rsidP="00BA3652">
      <w:pPr>
        <w:spacing w:before="240"/>
        <w:rPr>
          <w:rFonts w:eastAsia="Times New Roman" w:cs="Calibri"/>
          <w:b/>
          <w:color w:val="000000"/>
          <w:lang w:val="es-SV"/>
        </w:rPr>
      </w:pPr>
      <w:r w:rsidRPr="00BA3652">
        <w:rPr>
          <w:rFonts w:eastAsia="Times New Roman" w:cs="Calibri"/>
          <w:b/>
          <w:color w:val="000000"/>
          <w:lang w:val="es-SV"/>
        </w:rPr>
        <w:t xml:space="preserve">El </w:t>
      </w:r>
      <w:r w:rsidR="00B251A8">
        <w:rPr>
          <w:rFonts w:eastAsia="Times New Roman" w:cs="Calibri"/>
          <w:b/>
          <w:color w:val="000000"/>
          <w:lang w:val="es-SV"/>
        </w:rPr>
        <w:t>«</w:t>
      </w:r>
      <w:r w:rsidRPr="00BA3652">
        <w:rPr>
          <w:rFonts w:eastAsia="Times New Roman" w:cs="Calibri"/>
          <w:b/>
          <w:color w:val="000000"/>
          <w:lang w:val="es-SV"/>
        </w:rPr>
        <w:t>top five</w:t>
      </w:r>
      <w:r w:rsidR="00B251A8">
        <w:rPr>
          <w:rFonts w:eastAsia="Times New Roman" w:cs="Calibri"/>
          <w:b/>
          <w:color w:val="000000"/>
          <w:lang w:val="es-SV"/>
        </w:rPr>
        <w:t xml:space="preserve">»: </w:t>
      </w:r>
      <w:r w:rsidR="00134A6F" w:rsidRPr="00BA3652">
        <w:rPr>
          <w:rFonts w:eastAsia="Times New Roman" w:cs="Calibri"/>
          <w:b/>
          <w:color w:val="000000"/>
          <w:lang w:val="es-SV"/>
        </w:rPr>
        <w:t>todos cuestionados</w:t>
      </w:r>
    </w:p>
    <w:p w14:paraId="1D069474" w14:textId="1B915277" w:rsidR="00632C78" w:rsidRDefault="009202DC" w:rsidP="00BA3652">
      <w:pPr>
        <w:spacing w:before="240"/>
        <w:rPr>
          <w:rFonts w:eastAsia="Times New Roman" w:cs="Calibri"/>
          <w:color w:val="000000"/>
          <w:lang w:val="es-SV"/>
        </w:rPr>
      </w:pPr>
      <w:r w:rsidRPr="00BA3652">
        <w:rPr>
          <w:rFonts w:eastAsia="Times New Roman" w:cs="Calibri"/>
          <w:color w:val="000000"/>
          <w:lang w:val="es-SV"/>
        </w:rPr>
        <w:t xml:space="preserve">¿Quiénes son los proveedores que sobresalen en concursos adjudicados, con los proyectos más onerosos? </w:t>
      </w:r>
      <w:r w:rsidR="001757DE" w:rsidRPr="00BA3652">
        <w:rPr>
          <w:rFonts w:eastAsia="Times New Roman" w:cs="Calibri"/>
          <w:color w:val="000000"/>
          <w:lang w:val="es-SV"/>
        </w:rPr>
        <w:t xml:space="preserve">Según el análisis de los datos disponibles, </w:t>
      </w:r>
      <w:r w:rsidR="00632C78">
        <w:rPr>
          <w:rFonts w:eastAsia="Times New Roman" w:cs="Calibri"/>
          <w:color w:val="000000"/>
          <w:lang w:val="es-SV"/>
        </w:rPr>
        <w:t xml:space="preserve">las cinco empresas beneficiadas con los contratos más </w:t>
      </w:r>
      <w:r w:rsidR="0030430F">
        <w:rPr>
          <w:rFonts w:eastAsia="Times New Roman" w:cs="Calibri"/>
          <w:color w:val="000000"/>
          <w:lang w:val="es-SV"/>
        </w:rPr>
        <w:t xml:space="preserve">caros </w:t>
      </w:r>
      <w:r w:rsidR="00632C78">
        <w:rPr>
          <w:rFonts w:eastAsia="Times New Roman" w:cs="Calibri"/>
          <w:color w:val="000000"/>
          <w:lang w:val="es-SV"/>
        </w:rPr>
        <w:t xml:space="preserve">durante el período analizado fueron: </w:t>
      </w:r>
      <w:r w:rsidR="007E5006">
        <w:rPr>
          <w:rFonts w:eastAsia="Times New Roman" w:cs="Calibri"/>
          <w:color w:val="000000"/>
          <w:lang w:val="es-SV"/>
        </w:rPr>
        <w:t>Protección Total, S.A.; Protección Metropolitana, S.A.;  Internet Telecomunication Company de Guatemala, S.A.; Construcción y Tele Comunicaciones, S.A.; e Indra Sistemas, S.A.</w:t>
      </w:r>
    </w:p>
    <w:p w14:paraId="2079F977" w14:textId="1D17F8A4" w:rsidR="001757DE" w:rsidRPr="00BA3652" w:rsidRDefault="00632C78" w:rsidP="00BA3652">
      <w:pPr>
        <w:spacing w:before="240"/>
        <w:rPr>
          <w:rFonts w:eastAsia="Times New Roman" w:cs="Calibri"/>
          <w:color w:val="000000"/>
          <w:lang w:val="es-SV"/>
        </w:rPr>
      </w:pPr>
      <w:r>
        <w:rPr>
          <w:rFonts w:eastAsia="Times New Roman" w:cs="Calibri"/>
          <w:color w:val="000000"/>
          <w:lang w:val="es-SV"/>
        </w:rPr>
        <w:t>E</w:t>
      </w:r>
      <w:r w:rsidRPr="00BA3652">
        <w:rPr>
          <w:rFonts w:eastAsia="Times New Roman" w:cs="Calibri"/>
          <w:color w:val="000000"/>
          <w:lang w:val="es-SV"/>
        </w:rPr>
        <w:t xml:space="preserve">l </w:t>
      </w:r>
      <w:r w:rsidR="001757DE" w:rsidRPr="00BA3652">
        <w:rPr>
          <w:rFonts w:eastAsia="Times New Roman" w:cs="Calibri"/>
          <w:color w:val="000000"/>
          <w:lang w:val="es-SV"/>
        </w:rPr>
        <w:t xml:space="preserve">proveedor que más fondos ha obtenido es la empresa Internet Telecomunication Company de Guatemala, S.A., con dos proyectos de videovigilancia. Ambos proyectos, y sus respectivas ampliaciones, fueron adjudicados bajo </w:t>
      </w:r>
      <w:r w:rsidR="00163ECC">
        <w:rPr>
          <w:rFonts w:eastAsia="Times New Roman" w:cs="Calibri"/>
          <w:color w:val="000000"/>
          <w:lang w:val="es-SV"/>
        </w:rPr>
        <w:t>«</w:t>
      </w:r>
      <w:r w:rsidR="001757DE" w:rsidRPr="00BA3652">
        <w:rPr>
          <w:rFonts w:eastAsia="Times New Roman" w:cs="Calibri"/>
          <w:color w:val="000000"/>
          <w:lang w:val="es-SV"/>
        </w:rPr>
        <w:t>casos de excepción</w:t>
      </w:r>
      <w:r w:rsidR="00163ECC">
        <w:rPr>
          <w:rFonts w:eastAsia="Times New Roman" w:cs="Calibri"/>
          <w:color w:val="000000"/>
          <w:lang w:val="es-SV"/>
        </w:rPr>
        <w:t>»</w:t>
      </w:r>
      <w:r w:rsidR="001757DE" w:rsidRPr="00BA3652">
        <w:rPr>
          <w:rFonts w:eastAsia="Times New Roman" w:cs="Calibri"/>
          <w:color w:val="000000"/>
          <w:lang w:val="es-SV"/>
        </w:rPr>
        <w:t>,</w:t>
      </w:r>
      <w:r w:rsidR="007E5006">
        <w:rPr>
          <w:rFonts w:eastAsia="Times New Roman" w:cs="Calibri"/>
          <w:color w:val="000000"/>
          <w:lang w:val="es-SV"/>
        </w:rPr>
        <w:t xml:space="preserve"> una modalida</w:t>
      </w:r>
      <w:r w:rsidR="006846E9">
        <w:rPr>
          <w:rFonts w:eastAsia="Times New Roman" w:cs="Calibri"/>
          <w:color w:val="000000"/>
          <w:lang w:val="es-SV"/>
        </w:rPr>
        <w:t xml:space="preserve">d de compra diseñada para funcionar en </w:t>
      </w:r>
      <w:r w:rsidR="0030430F">
        <w:rPr>
          <w:rFonts w:eastAsia="Times New Roman" w:cs="Calibri"/>
          <w:color w:val="000000"/>
          <w:lang w:val="es-SV"/>
        </w:rPr>
        <w:t xml:space="preserve">situaciones </w:t>
      </w:r>
      <w:r w:rsidR="006846E9">
        <w:rPr>
          <w:rFonts w:eastAsia="Times New Roman" w:cs="Calibri"/>
          <w:color w:val="000000"/>
          <w:lang w:val="es-SV"/>
        </w:rPr>
        <w:t xml:space="preserve">de emergencia, calamidad pública, o necesidad de adquisición de un bien con pocos proveedores, o nula existencia localmente. Por tales características, la compra busca ser expedita y no transitar por los tiempos y canales normales de evaluación. </w:t>
      </w:r>
    </w:p>
    <w:p w14:paraId="0263FD1C" w14:textId="4CBC88FD" w:rsidR="00734C2E" w:rsidRPr="00BA3652" w:rsidRDefault="00163ECC" w:rsidP="00BA3652">
      <w:pPr>
        <w:spacing w:before="240"/>
        <w:rPr>
          <w:rFonts w:eastAsia="Times New Roman" w:cs="Calibri"/>
          <w:color w:val="000000"/>
          <w:lang w:val="es-SV"/>
        </w:rPr>
      </w:pPr>
      <w:r w:rsidRPr="00BA3652">
        <w:rPr>
          <w:rFonts w:eastAsia="Times New Roman" w:cs="Calibri"/>
          <w:color w:val="000000"/>
          <w:lang w:val="es-SV"/>
        </w:rPr>
        <w:t xml:space="preserve">Internet Telecomunication Company de Guatemala, S.A., </w:t>
      </w:r>
      <w:r w:rsidR="00734C2E" w:rsidRPr="00BA3652">
        <w:rPr>
          <w:rFonts w:eastAsia="Times New Roman" w:cs="Calibri"/>
          <w:color w:val="000000"/>
          <w:lang w:val="es-SV"/>
        </w:rPr>
        <w:t xml:space="preserve"> obtuvo </w:t>
      </w:r>
      <w:r w:rsidR="00144CD6">
        <w:rPr>
          <w:rFonts w:eastAsia="Times New Roman" w:cs="Calibri"/>
          <w:color w:val="000000"/>
          <w:lang w:val="es-SV"/>
        </w:rPr>
        <w:t>un contrato por un</w:t>
      </w:r>
      <w:r w:rsidR="00144CD6" w:rsidRPr="00BA3652">
        <w:rPr>
          <w:rFonts w:eastAsia="Times New Roman" w:cs="Calibri"/>
          <w:color w:val="000000"/>
          <w:lang w:val="es-SV"/>
        </w:rPr>
        <w:t xml:space="preserve"> </w:t>
      </w:r>
      <w:r w:rsidR="00FC3839" w:rsidRPr="00BA3652">
        <w:rPr>
          <w:rFonts w:eastAsia="Times New Roman" w:cs="Calibri"/>
          <w:color w:val="000000"/>
          <w:lang w:val="es-SV"/>
        </w:rPr>
        <w:t xml:space="preserve">total </w:t>
      </w:r>
      <w:r w:rsidR="00734C2E" w:rsidRPr="00BA3652">
        <w:rPr>
          <w:rFonts w:eastAsia="Times New Roman" w:cs="Calibri"/>
          <w:color w:val="000000"/>
          <w:lang w:val="es-SV"/>
        </w:rPr>
        <w:t xml:space="preserve">288,587,748.25 </w:t>
      </w:r>
      <w:r>
        <w:rPr>
          <w:rFonts w:eastAsia="Times New Roman" w:cs="Calibri"/>
          <w:color w:val="000000"/>
          <w:lang w:val="es-SV"/>
        </w:rPr>
        <w:t>quetzales</w:t>
      </w:r>
      <w:r w:rsidR="0030430F">
        <w:rPr>
          <w:rFonts w:eastAsia="Times New Roman" w:cs="Calibri"/>
          <w:color w:val="000000"/>
          <w:lang w:val="es-SV"/>
        </w:rPr>
        <w:t xml:space="preserve">, </w:t>
      </w:r>
      <w:r w:rsidR="000F0D5F" w:rsidRPr="00BA3652">
        <w:rPr>
          <w:rFonts w:eastAsia="Times New Roman" w:cs="Calibri"/>
          <w:color w:val="000000"/>
          <w:lang w:val="es-SV"/>
        </w:rPr>
        <w:t xml:space="preserve">según los datos proporcionados por el </w:t>
      </w:r>
      <w:r w:rsidR="004059E6">
        <w:rPr>
          <w:rFonts w:eastAsia="Times New Roman" w:cs="Calibri"/>
          <w:color w:val="000000"/>
          <w:lang w:val="es-SV"/>
        </w:rPr>
        <w:t xml:space="preserve">Ministerio de Finanzas </w:t>
      </w:r>
      <w:r w:rsidR="00734C2E" w:rsidRPr="00BA3652">
        <w:rPr>
          <w:rFonts w:eastAsia="Times New Roman" w:cs="Calibri"/>
          <w:color w:val="000000"/>
          <w:lang w:val="es-SV"/>
        </w:rPr>
        <w:t xml:space="preserve">por </w:t>
      </w:r>
      <w:r w:rsidR="000F0D5F" w:rsidRPr="00BA3652">
        <w:rPr>
          <w:rFonts w:eastAsia="Times New Roman" w:cs="Calibri"/>
          <w:color w:val="000000"/>
          <w:lang w:val="es-SV"/>
        </w:rPr>
        <w:t>el</w:t>
      </w:r>
      <w:r w:rsidR="00734C2E" w:rsidRPr="00BA3652">
        <w:rPr>
          <w:rFonts w:eastAsia="Times New Roman" w:cs="Calibri"/>
          <w:color w:val="000000"/>
          <w:lang w:val="es-SV"/>
        </w:rPr>
        <w:t xml:space="preserve"> proyecto</w:t>
      </w:r>
      <w:r w:rsidR="00FC3839" w:rsidRPr="00BA3652">
        <w:rPr>
          <w:rFonts w:eastAsia="Times New Roman" w:cs="Calibri"/>
          <w:color w:val="000000"/>
          <w:lang w:val="es-SV"/>
        </w:rPr>
        <w:t xml:space="preserve"> </w:t>
      </w:r>
      <w:r w:rsidR="004059E6">
        <w:rPr>
          <w:rFonts w:eastAsia="Times New Roman" w:cs="Calibri"/>
          <w:color w:val="000000"/>
          <w:lang w:val="es-SV"/>
        </w:rPr>
        <w:t>«</w:t>
      </w:r>
      <w:r w:rsidR="007637F3" w:rsidRPr="00BA3652">
        <w:rPr>
          <w:rFonts w:eastAsia="Times New Roman" w:cs="Calibri"/>
          <w:color w:val="000000"/>
          <w:lang w:val="es-SV"/>
        </w:rPr>
        <w:t>Sistema de vigilancia electrónica debidamente instalado y en funcionamiento en establecimientos educativos públicos, ubicados en lugares de mayor incidencia delincuencial</w:t>
      </w:r>
      <w:r w:rsidR="004059E6">
        <w:rPr>
          <w:rFonts w:eastAsia="Times New Roman" w:cs="Calibri"/>
          <w:color w:val="000000"/>
          <w:lang w:val="es-SV"/>
        </w:rPr>
        <w:t>»</w:t>
      </w:r>
      <w:r w:rsidR="0030430F">
        <w:rPr>
          <w:rFonts w:eastAsia="Times New Roman" w:cs="Calibri"/>
          <w:color w:val="000000"/>
          <w:lang w:val="es-SV"/>
        </w:rPr>
        <w:t xml:space="preserve">, </w:t>
      </w:r>
      <w:r w:rsidR="007637F3" w:rsidRPr="00BA3652">
        <w:rPr>
          <w:rFonts w:eastAsia="Times New Roman" w:cs="Calibri"/>
          <w:color w:val="000000"/>
          <w:lang w:val="es-SV"/>
        </w:rPr>
        <w:t xml:space="preserve">que también aparece identificado como proyecto </w:t>
      </w:r>
      <w:r w:rsidR="004059E6">
        <w:rPr>
          <w:rFonts w:eastAsia="Times New Roman" w:cs="Calibri"/>
          <w:color w:val="000000"/>
          <w:lang w:val="es-SV"/>
        </w:rPr>
        <w:t>«</w:t>
      </w:r>
      <w:r w:rsidR="007637F3" w:rsidRPr="00BA3652">
        <w:rPr>
          <w:rFonts w:eastAsia="Times New Roman" w:cs="Calibri"/>
          <w:color w:val="000000"/>
          <w:lang w:val="es-SV"/>
        </w:rPr>
        <w:t>paradas seguras</w:t>
      </w:r>
      <w:r w:rsidR="004059E6">
        <w:rPr>
          <w:rFonts w:eastAsia="Times New Roman" w:cs="Calibri"/>
          <w:color w:val="000000"/>
          <w:lang w:val="es-SV"/>
        </w:rPr>
        <w:t>»</w:t>
      </w:r>
      <w:r w:rsidR="007637F3" w:rsidRPr="00BA3652">
        <w:rPr>
          <w:rFonts w:eastAsia="Times New Roman" w:cs="Calibri"/>
          <w:color w:val="000000"/>
          <w:lang w:val="es-SV"/>
        </w:rPr>
        <w:t>, creado en 2009 por el Min</w:t>
      </w:r>
      <w:r w:rsidR="000F0D5F" w:rsidRPr="00BA3652">
        <w:rPr>
          <w:rFonts w:eastAsia="Times New Roman" w:cs="Calibri"/>
          <w:color w:val="000000"/>
          <w:lang w:val="es-SV"/>
        </w:rPr>
        <w:t xml:space="preserve">isterio de Gobernación; y que de acuerdo </w:t>
      </w:r>
      <w:r w:rsidR="00B87A3D">
        <w:rPr>
          <w:rFonts w:eastAsia="Times New Roman" w:cs="Calibri"/>
          <w:color w:val="000000"/>
          <w:lang w:val="es-SV"/>
        </w:rPr>
        <w:t>con</w:t>
      </w:r>
      <w:r w:rsidR="00B87A3D" w:rsidRPr="00BA3652">
        <w:rPr>
          <w:rFonts w:eastAsia="Times New Roman" w:cs="Calibri"/>
          <w:color w:val="000000"/>
          <w:lang w:val="es-SV"/>
        </w:rPr>
        <w:t xml:space="preserve"> </w:t>
      </w:r>
      <w:r w:rsidR="000F0D5F" w:rsidRPr="00BA3652">
        <w:rPr>
          <w:rFonts w:eastAsia="Times New Roman" w:cs="Calibri"/>
          <w:color w:val="000000"/>
          <w:lang w:val="es-SV"/>
        </w:rPr>
        <w:t>la base de datos posee cuatro NOG diferentes identificativos.</w:t>
      </w:r>
      <w:r w:rsidR="007637F3" w:rsidRPr="00BA3652">
        <w:rPr>
          <w:rFonts w:eastAsia="Times New Roman" w:cs="Calibri"/>
          <w:color w:val="000000"/>
          <w:lang w:val="es-SV"/>
        </w:rPr>
        <w:t xml:space="preserve"> </w:t>
      </w:r>
      <w:r w:rsidR="007972FD">
        <w:rPr>
          <w:rFonts w:eastAsia="Times New Roman" w:cs="Calibri"/>
          <w:color w:val="000000"/>
          <w:lang w:val="es-SV"/>
        </w:rPr>
        <w:t xml:space="preserve">El NOG es </w:t>
      </w:r>
      <w:r w:rsidR="00C563F1">
        <w:rPr>
          <w:rFonts w:eastAsia="Times New Roman" w:cs="Calibri"/>
          <w:color w:val="000000"/>
          <w:lang w:val="es-SV"/>
        </w:rPr>
        <w:t xml:space="preserve">el </w:t>
      </w:r>
      <w:r w:rsidR="007972FD">
        <w:rPr>
          <w:rFonts w:eastAsia="Times New Roman" w:cs="Calibri"/>
          <w:color w:val="000000"/>
          <w:lang w:val="es-SV"/>
        </w:rPr>
        <w:t xml:space="preserve">código asignado por el sistema de compras públicas a cada proceso de adquisición de un bien por una institución del Estado. </w:t>
      </w:r>
    </w:p>
    <w:p w14:paraId="50F1DB76" w14:textId="77E020A8" w:rsidR="00134A6F" w:rsidRPr="00BA3652" w:rsidRDefault="009A6372" w:rsidP="00BA3652">
      <w:pPr>
        <w:spacing w:before="240"/>
        <w:rPr>
          <w:rFonts w:eastAsia="Times New Roman" w:cs="Calibri"/>
          <w:color w:val="000000"/>
          <w:lang w:val="es-SV"/>
        </w:rPr>
      </w:pPr>
      <w:r w:rsidRPr="00BA3652">
        <w:rPr>
          <w:rFonts w:eastAsia="Times New Roman" w:cs="Calibri"/>
          <w:color w:val="000000"/>
          <w:lang w:val="es-SV"/>
        </w:rPr>
        <w:t>E</w:t>
      </w:r>
      <w:r w:rsidR="009044F8">
        <w:rPr>
          <w:rFonts w:eastAsia="Times New Roman" w:cs="Calibri"/>
          <w:color w:val="000000"/>
          <w:lang w:val="es-SV"/>
        </w:rPr>
        <w:t xml:space="preserve">l sistema de vigilancia comprado a Internet </w:t>
      </w:r>
      <w:proofErr w:type="spellStart"/>
      <w:r w:rsidR="009044F8">
        <w:rPr>
          <w:rFonts w:eastAsia="Times New Roman" w:cs="Calibri"/>
          <w:color w:val="000000"/>
          <w:lang w:val="es-SV"/>
        </w:rPr>
        <w:t>Telecomunication</w:t>
      </w:r>
      <w:proofErr w:type="spellEnd"/>
      <w:r w:rsidR="009044F8">
        <w:rPr>
          <w:rFonts w:eastAsia="Times New Roman" w:cs="Calibri"/>
          <w:color w:val="000000"/>
          <w:lang w:val="es-SV"/>
        </w:rPr>
        <w:t xml:space="preserve"> </w:t>
      </w:r>
      <w:proofErr w:type="spellStart"/>
      <w:r w:rsidR="009044F8">
        <w:rPr>
          <w:rFonts w:eastAsia="Times New Roman" w:cs="Calibri"/>
          <w:color w:val="000000"/>
          <w:lang w:val="es-SV"/>
        </w:rPr>
        <w:t>Company</w:t>
      </w:r>
      <w:proofErr w:type="spellEnd"/>
      <w:r w:rsidRPr="00BA3652">
        <w:rPr>
          <w:rFonts w:eastAsia="Times New Roman" w:cs="Calibri"/>
          <w:color w:val="000000"/>
          <w:lang w:val="es-SV"/>
        </w:rPr>
        <w:t xml:space="preserve"> es</w:t>
      </w:r>
      <w:r w:rsidR="0030430F">
        <w:rPr>
          <w:rFonts w:eastAsia="Times New Roman" w:cs="Calibri"/>
          <w:color w:val="000000"/>
          <w:lang w:val="es-SV"/>
        </w:rPr>
        <w:t>,</w:t>
      </w:r>
      <w:r w:rsidRPr="00BA3652">
        <w:rPr>
          <w:rFonts w:eastAsia="Times New Roman" w:cs="Calibri"/>
          <w:color w:val="000000"/>
          <w:lang w:val="es-SV"/>
        </w:rPr>
        <w:t xml:space="preserve"> </w:t>
      </w:r>
      <w:r w:rsidR="000F0D5F" w:rsidRPr="00BA3652">
        <w:rPr>
          <w:rFonts w:eastAsia="Times New Roman" w:cs="Calibri"/>
          <w:color w:val="000000"/>
          <w:lang w:val="es-SV"/>
        </w:rPr>
        <w:t>precisamente</w:t>
      </w:r>
      <w:r w:rsidR="0030430F">
        <w:rPr>
          <w:rFonts w:eastAsia="Times New Roman" w:cs="Calibri"/>
          <w:color w:val="000000"/>
          <w:lang w:val="es-SV"/>
        </w:rPr>
        <w:t>,</w:t>
      </w:r>
      <w:r w:rsidR="000F0D5F" w:rsidRPr="00BA3652">
        <w:rPr>
          <w:rFonts w:eastAsia="Times New Roman" w:cs="Calibri"/>
          <w:color w:val="000000"/>
          <w:lang w:val="es-SV"/>
        </w:rPr>
        <w:t xml:space="preserve"> uno de los proyectos cuestionados </w:t>
      </w:r>
      <w:r w:rsidR="00144CD6">
        <w:rPr>
          <w:rFonts w:eastAsia="Times New Roman" w:cs="Calibri"/>
          <w:color w:val="000000"/>
          <w:lang w:val="es-SV"/>
        </w:rPr>
        <w:t>públicamente</w:t>
      </w:r>
      <w:r w:rsidR="00144CD6" w:rsidRPr="00BA3652">
        <w:rPr>
          <w:rFonts w:eastAsia="Times New Roman" w:cs="Calibri"/>
          <w:color w:val="000000"/>
          <w:lang w:val="es-SV"/>
        </w:rPr>
        <w:t xml:space="preserve"> </w:t>
      </w:r>
      <w:r w:rsidR="000F0D5F" w:rsidRPr="00BA3652">
        <w:rPr>
          <w:rFonts w:eastAsia="Times New Roman" w:cs="Calibri"/>
          <w:color w:val="000000"/>
          <w:lang w:val="es-SV"/>
        </w:rPr>
        <w:t xml:space="preserve">en el caso Transurbano. El contrato, además, </w:t>
      </w:r>
      <w:r w:rsidR="00CD6D02">
        <w:fldChar w:fldCharType="begin"/>
      </w:r>
      <w:r w:rsidR="00CD6D02" w:rsidRPr="00CB4CD4">
        <w:rPr>
          <w:lang w:val="es-SV"/>
          <w:rPrChange w:id="18" w:author="Pedro Urdimales" w:date="2019-03-18T14:57:00Z">
            <w:rPr/>
          </w:rPrChange>
        </w:rPr>
        <w:instrText xml:space="preserve"> HYPERLINK "https://elperiodico.com.gt/nacion/2018/02/15/los-cabos-sueltos-del-fraude-en-el-transurbano/" </w:instrText>
      </w:r>
      <w:r w:rsidR="00CD6D02">
        <w:fldChar w:fldCharType="separate"/>
      </w:r>
      <w:r w:rsidR="000F0D5F" w:rsidRPr="00BA3652">
        <w:rPr>
          <w:rStyle w:val="Hipervnculo"/>
          <w:rFonts w:eastAsia="Times New Roman" w:cs="Calibri"/>
          <w:lang w:val="es-SV"/>
        </w:rPr>
        <w:t xml:space="preserve">fue denunciado por la Contraloría General de Cuentas </w:t>
      </w:r>
      <w:r w:rsidR="00CD6D02">
        <w:rPr>
          <w:rStyle w:val="Hipervnculo"/>
          <w:rFonts w:eastAsia="Times New Roman" w:cs="Calibri"/>
          <w:lang w:val="es-SV"/>
        </w:rPr>
        <w:fldChar w:fldCharType="end"/>
      </w:r>
      <w:r w:rsidR="000F0D5F" w:rsidRPr="00BA3652">
        <w:rPr>
          <w:rFonts w:eastAsia="Times New Roman" w:cs="Calibri"/>
          <w:color w:val="000000"/>
          <w:lang w:val="es-SV"/>
        </w:rPr>
        <w:t xml:space="preserve">ya que la empresa </w:t>
      </w:r>
      <w:r w:rsidR="00144CD6">
        <w:rPr>
          <w:rFonts w:eastAsia="Times New Roman" w:cs="Calibri"/>
          <w:color w:val="000000"/>
          <w:lang w:val="es-SV"/>
        </w:rPr>
        <w:t xml:space="preserve">supuestamente </w:t>
      </w:r>
      <w:r w:rsidR="000F0D5F" w:rsidRPr="00BA3652">
        <w:rPr>
          <w:rFonts w:eastAsia="Times New Roman" w:cs="Calibri"/>
          <w:color w:val="000000"/>
          <w:lang w:val="es-SV"/>
        </w:rPr>
        <w:t>no tenía capacidad de implementar el proyecto.</w:t>
      </w:r>
    </w:p>
    <w:p w14:paraId="0FA8EA79" w14:textId="7A5B4CB7" w:rsidR="004059E6" w:rsidRDefault="00134A6F" w:rsidP="00BA3652">
      <w:pPr>
        <w:spacing w:before="240"/>
        <w:rPr>
          <w:rFonts w:eastAsia="Times New Roman" w:cs="Calibri"/>
          <w:color w:val="000000"/>
          <w:lang w:val="es-SV"/>
        </w:rPr>
      </w:pPr>
      <w:r w:rsidRPr="00BA3652">
        <w:rPr>
          <w:rFonts w:eastAsia="Times New Roman" w:cs="Calibri"/>
          <w:color w:val="000000"/>
          <w:lang w:val="es-SV"/>
        </w:rPr>
        <w:t xml:space="preserve">De acuerdo </w:t>
      </w:r>
      <w:r w:rsidR="00B87A3D">
        <w:rPr>
          <w:rFonts w:eastAsia="Times New Roman" w:cs="Calibri"/>
          <w:color w:val="000000"/>
          <w:lang w:val="es-SV"/>
        </w:rPr>
        <w:t>con</w:t>
      </w:r>
      <w:r w:rsidR="00B87A3D" w:rsidRPr="00BA3652">
        <w:rPr>
          <w:rFonts w:eastAsia="Times New Roman" w:cs="Calibri"/>
          <w:color w:val="000000"/>
          <w:lang w:val="es-SV"/>
        </w:rPr>
        <w:t xml:space="preserve"> </w:t>
      </w:r>
      <w:r w:rsidRPr="00BA3652">
        <w:rPr>
          <w:rFonts w:eastAsia="Times New Roman" w:cs="Calibri"/>
          <w:color w:val="000000"/>
          <w:lang w:val="es-SV"/>
        </w:rPr>
        <w:t xml:space="preserve">datos del Registro Mercantil, </w:t>
      </w:r>
      <w:r w:rsidR="004309FF" w:rsidRPr="00BA3652">
        <w:rPr>
          <w:rFonts w:eastAsia="Times New Roman" w:cs="Calibri"/>
          <w:color w:val="000000"/>
          <w:lang w:val="es-SV"/>
        </w:rPr>
        <w:t xml:space="preserve">la empresa fue en </w:t>
      </w:r>
      <w:r w:rsidR="004059E6">
        <w:rPr>
          <w:rFonts w:eastAsia="Times New Roman" w:cs="Calibri"/>
          <w:color w:val="000000"/>
          <w:lang w:val="es-SV"/>
        </w:rPr>
        <w:t xml:space="preserve">inscrita en </w:t>
      </w:r>
      <w:r w:rsidR="004309FF" w:rsidRPr="00BA3652">
        <w:rPr>
          <w:rFonts w:eastAsia="Times New Roman" w:cs="Calibri"/>
          <w:color w:val="000000"/>
          <w:lang w:val="es-SV"/>
        </w:rPr>
        <w:t>2001 con un capital de 100</w:t>
      </w:r>
      <w:r w:rsidR="004059E6">
        <w:rPr>
          <w:rFonts w:eastAsia="Times New Roman" w:cs="Calibri"/>
          <w:color w:val="000000"/>
          <w:lang w:val="es-SV"/>
        </w:rPr>
        <w:t xml:space="preserve"> mil quetzales </w:t>
      </w:r>
      <w:r w:rsidR="004309FF" w:rsidRPr="00BA3652">
        <w:rPr>
          <w:rFonts w:eastAsia="Times New Roman" w:cs="Calibri"/>
          <w:color w:val="000000"/>
          <w:lang w:val="es-SV"/>
        </w:rPr>
        <w:t xml:space="preserve">y hasta junio de 2018, la presidencia y vicepresidencia de la compañía estaba bajo cargo de </w:t>
      </w:r>
      <w:r w:rsidR="00504DCC" w:rsidRPr="00BA3652">
        <w:rPr>
          <w:rFonts w:eastAsia="Times New Roman" w:cs="Calibri"/>
          <w:color w:val="000000"/>
          <w:lang w:val="es-SV"/>
        </w:rPr>
        <w:t xml:space="preserve">Luis Pedro Maselli Cofiño y Ciro Carlos Estuardo Maselli Cofiño, respectivamente. </w:t>
      </w:r>
      <w:r w:rsidR="000F0D5F" w:rsidRPr="00BA3652">
        <w:rPr>
          <w:rFonts w:eastAsia="Times New Roman" w:cs="Calibri"/>
          <w:color w:val="000000"/>
          <w:lang w:val="es-SV"/>
        </w:rPr>
        <w:t xml:space="preserve"> </w:t>
      </w:r>
      <w:r w:rsidR="00782BEF" w:rsidRPr="00BA3652">
        <w:rPr>
          <w:rFonts w:eastAsia="Times New Roman" w:cs="Calibri"/>
          <w:color w:val="000000"/>
          <w:lang w:val="es-SV"/>
        </w:rPr>
        <w:t xml:space="preserve">Según el acta de constitución de </w:t>
      </w:r>
      <w:r w:rsidR="004059E6" w:rsidRPr="00BA3652">
        <w:rPr>
          <w:rFonts w:eastAsia="Times New Roman" w:cs="Calibri"/>
          <w:color w:val="000000"/>
          <w:lang w:val="es-SV"/>
        </w:rPr>
        <w:t>Internet Telecomunication Company de Guatemala, S.A.,</w:t>
      </w:r>
      <w:r w:rsidR="003C3BDD">
        <w:rPr>
          <w:rFonts w:eastAsia="Times New Roman" w:cs="Calibri"/>
          <w:color w:val="000000"/>
          <w:lang w:val="es-SV"/>
        </w:rPr>
        <w:t xml:space="preserve"> </w:t>
      </w:r>
      <w:r w:rsidR="00782BEF" w:rsidRPr="00BA3652">
        <w:rPr>
          <w:rFonts w:eastAsia="Times New Roman" w:cs="Calibri"/>
          <w:color w:val="000000"/>
          <w:lang w:val="es-SV"/>
        </w:rPr>
        <w:t xml:space="preserve"> </w:t>
      </w:r>
      <w:r w:rsidR="004059E6">
        <w:rPr>
          <w:rFonts w:eastAsia="Times New Roman" w:cs="Calibri"/>
          <w:color w:val="000000"/>
          <w:lang w:val="es-SV"/>
        </w:rPr>
        <w:t xml:space="preserve">sus </w:t>
      </w:r>
      <w:r w:rsidR="00782BEF" w:rsidRPr="00BA3652">
        <w:rPr>
          <w:rFonts w:eastAsia="Times New Roman" w:cs="Calibri"/>
          <w:color w:val="000000"/>
          <w:lang w:val="es-SV"/>
        </w:rPr>
        <w:t>socios</w:t>
      </w:r>
      <w:r w:rsidR="004059E6">
        <w:rPr>
          <w:rFonts w:eastAsia="Times New Roman" w:cs="Calibri"/>
          <w:color w:val="000000"/>
          <w:lang w:val="es-SV"/>
        </w:rPr>
        <w:t xml:space="preserve"> iniciales fueron</w:t>
      </w:r>
      <w:r w:rsidR="00782BEF" w:rsidRPr="00BA3652">
        <w:rPr>
          <w:rFonts w:eastAsia="Times New Roman" w:cs="Calibri"/>
          <w:color w:val="000000"/>
          <w:lang w:val="es-SV"/>
        </w:rPr>
        <w:t xml:space="preserve"> </w:t>
      </w:r>
      <w:r w:rsidR="00782BEF" w:rsidRPr="00BA3652">
        <w:rPr>
          <w:rFonts w:eastAsia="Times New Roman" w:cs="Calibri"/>
          <w:color w:val="000000"/>
          <w:lang w:val="es-SV"/>
        </w:rPr>
        <w:lastRenderedPageBreak/>
        <w:t xml:space="preserve">Guillermo Alfredo Luna Arriola y Sandra Janeth Montenegro Roblero, a razón de 2,500 </w:t>
      </w:r>
      <w:r w:rsidR="004059E6">
        <w:rPr>
          <w:rFonts w:eastAsia="Times New Roman" w:cs="Calibri"/>
          <w:color w:val="000000"/>
          <w:lang w:val="es-SV"/>
        </w:rPr>
        <w:t xml:space="preserve">quetzales </w:t>
      </w:r>
      <w:r w:rsidR="00782BEF" w:rsidRPr="00BA3652">
        <w:rPr>
          <w:rFonts w:eastAsia="Times New Roman" w:cs="Calibri"/>
          <w:color w:val="000000"/>
          <w:lang w:val="es-SV"/>
        </w:rPr>
        <w:t xml:space="preserve">por 2,500 acciones cada uno. </w:t>
      </w:r>
    </w:p>
    <w:p w14:paraId="697D11DD" w14:textId="51328C9D" w:rsidR="009A6372" w:rsidRDefault="004059E6" w:rsidP="00BA3652">
      <w:pPr>
        <w:spacing w:before="240"/>
        <w:rPr>
          <w:rFonts w:eastAsia="Times New Roman" w:cs="Calibri"/>
          <w:color w:val="000000"/>
          <w:lang w:val="es-SV"/>
        </w:rPr>
      </w:pPr>
      <w:r>
        <w:rPr>
          <w:rFonts w:eastAsia="Times New Roman" w:cs="Calibri"/>
          <w:color w:val="000000"/>
          <w:lang w:val="es-SV"/>
        </w:rPr>
        <w:t xml:space="preserve">Según </w:t>
      </w:r>
      <w:r w:rsidR="00D35A51">
        <w:rPr>
          <w:rFonts w:eastAsia="Times New Roman" w:cs="Calibri"/>
          <w:color w:val="000000"/>
          <w:lang w:val="es-SV"/>
        </w:rPr>
        <w:t xml:space="preserve">los </w:t>
      </w:r>
      <w:r w:rsidR="00CD6D02">
        <w:fldChar w:fldCharType="begin"/>
      </w:r>
      <w:r w:rsidR="00CD6D02" w:rsidRPr="00CB4CD4">
        <w:rPr>
          <w:lang w:val="es-SV"/>
          <w:rPrChange w:id="19" w:author="Pedro Urdimales" w:date="2019-03-18T14:57:00Z">
            <w:rPr/>
          </w:rPrChange>
        </w:rPr>
        <w:instrText xml:space="preserve"> HYPERLINK "http://www.oj.gob.gt/estadisticaj/reportes/RH_JUECES_XDEPTO_MUNI_UNI_CARGO_NOMBRE.pdf" </w:instrText>
      </w:r>
      <w:r w:rsidR="00CD6D02">
        <w:fldChar w:fldCharType="separate"/>
      </w:r>
      <w:r w:rsidR="00782BEF" w:rsidRPr="00BA3652">
        <w:rPr>
          <w:rStyle w:val="Hipervnculo"/>
          <w:rFonts w:eastAsia="Times New Roman" w:cs="Calibri"/>
          <w:lang w:val="es-SV"/>
        </w:rPr>
        <w:t>registros públicos del Organismo Judicial,</w:t>
      </w:r>
      <w:r w:rsidR="00CD6D02">
        <w:rPr>
          <w:rStyle w:val="Hipervnculo"/>
          <w:rFonts w:eastAsia="Times New Roman" w:cs="Calibri"/>
          <w:lang w:val="es-SV"/>
        </w:rPr>
        <w:fldChar w:fldCharType="end"/>
      </w:r>
      <w:r w:rsidR="00782BEF" w:rsidRPr="00BA3652">
        <w:rPr>
          <w:rFonts w:eastAsia="Times New Roman" w:cs="Calibri"/>
          <w:color w:val="000000"/>
          <w:lang w:val="es-SV"/>
        </w:rPr>
        <w:t xml:space="preserve"> Guillermo Alfredo Luna Arriola</w:t>
      </w:r>
      <w:r w:rsidR="00D35A51">
        <w:rPr>
          <w:rFonts w:eastAsia="Times New Roman" w:cs="Calibri"/>
          <w:color w:val="000000"/>
          <w:lang w:val="es-SV"/>
        </w:rPr>
        <w:t xml:space="preserve"> es en la actualidad </w:t>
      </w:r>
      <w:r w:rsidR="00D35A51" w:rsidRPr="00BA3652">
        <w:rPr>
          <w:rFonts w:eastAsia="Times New Roman" w:cs="Calibri"/>
          <w:color w:val="000000"/>
          <w:lang w:val="es-SV"/>
        </w:rPr>
        <w:t>juez de Paz de Villa Canales</w:t>
      </w:r>
      <w:r w:rsidR="00782BEF" w:rsidRPr="00BA3652">
        <w:rPr>
          <w:rFonts w:eastAsia="Times New Roman" w:cs="Calibri"/>
          <w:color w:val="000000"/>
          <w:lang w:val="es-SV"/>
        </w:rPr>
        <w:t xml:space="preserve">. </w:t>
      </w:r>
      <w:r w:rsidR="003C3BDD">
        <w:rPr>
          <w:rFonts w:eastAsia="Times New Roman" w:cs="Calibri"/>
          <w:color w:val="000000"/>
          <w:lang w:val="es-SV"/>
        </w:rPr>
        <w:t>Al ser consultado, vía correo electrónico, si había formado parte o aún formaba parte de la empresa,</w:t>
      </w:r>
      <w:r w:rsidR="0030430F">
        <w:rPr>
          <w:rFonts w:eastAsia="Times New Roman" w:cs="Calibri"/>
          <w:color w:val="000000"/>
          <w:lang w:val="es-SV"/>
        </w:rPr>
        <w:t xml:space="preserve"> aseguró</w:t>
      </w:r>
      <w:r w:rsidR="003C3BDD">
        <w:rPr>
          <w:rFonts w:eastAsia="Times New Roman" w:cs="Calibri"/>
          <w:color w:val="000000"/>
          <w:lang w:val="es-SV"/>
        </w:rPr>
        <w:t xml:space="preserve"> </w:t>
      </w:r>
      <w:r w:rsidR="00B251A8">
        <w:rPr>
          <w:rFonts w:eastAsia="Times New Roman" w:cs="Calibri"/>
          <w:color w:val="000000"/>
          <w:lang w:val="es-SV"/>
        </w:rPr>
        <w:t xml:space="preserve">que nos habíamos equivocado </w:t>
      </w:r>
      <w:r w:rsidR="003C3BDD" w:rsidRPr="003C3BDD">
        <w:rPr>
          <w:rFonts w:eastAsia="Times New Roman" w:cs="Calibri"/>
          <w:color w:val="000000"/>
          <w:lang w:val="es-SV"/>
        </w:rPr>
        <w:t>de persona</w:t>
      </w:r>
      <w:r w:rsidR="00B251A8">
        <w:rPr>
          <w:rFonts w:eastAsia="Times New Roman" w:cs="Calibri"/>
          <w:color w:val="000000"/>
          <w:lang w:val="es-SV"/>
        </w:rPr>
        <w:t>.</w:t>
      </w:r>
      <w:r w:rsidR="003C3BDD" w:rsidRPr="003C3BDD">
        <w:rPr>
          <w:rFonts w:eastAsia="Times New Roman" w:cs="Calibri"/>
          <w:color w:val="000000"/>
          <w:lang w:val="es-SV"/>
        </w:rPr>
        <w:t xml:space="preserve"> </w:t>
      </w:r>
      <w:r w:rsidR="00B251A8">
        <w:rPr>
          <w:rFonts w:eastAsia="Times New Roman" w:cs="Calibri"/>
          <w:color w:val="000000"/>
          <w:lang w:val="es-SV"/>
        </w:rPr>
        <w:t>«Y</w:t>
      </w:r>
      <w:r w:rsidR="003C3BDD" w:rsidRPr="003C3BDD">
        <w:rPr>
          <w:rFonts w:eastAsia="Times New Roman" w:cs="Calibri"/>
          <w:color w:val="000000"/>
          <w:lang w:val="es-SV"/>
        </w:rPr>
        <w:t>o trabajo para el Organismo Judicial desde hace ya 18 años, y no he trabajado para ninguna otra institución desde ese tiempo, sugiero a su persona, investigar más profundamente y tener sumo cuidado con sus fuentes de información</w:t>
      </w:r>
      <w:r w:rsidR="00B251A8">
        <w:rPr>
          <w:rFonts w:eastAsia="Times New Roman" w:cs="Calibri"/>
          <w:color w:val="000000"/>
          <w:lang w:val="es-SV"/>
        </w:rPr>
        <w:t>»</w:t>
      </w:r>
      <w:r w:rsidR="003C3BDD">
        <w:rPr>
          <w:rFonts w:eastAsia="Times New Roman" w:cs="Calibri"/>
          <w:color w:val="000000"/>
          <w:lang w:val="es-SV"/>
        </w:rPr>
        <w:t xml:space="preserve">. </w:t>
      </w:r>
    </w:p>
    <w:p w14:paraId="16691B64" w14:textId="10619EA7" w:rsidR="003C3BDD" w:rsidRPr="00BA3652" w:rsidRDefault="00B251A8" w:rsidP="00BA3652">
      <w:pPr>
        <w:spacing w:before="240"/>
        <w:rPr>
          <w:rFonts w:eastAsia="Times New Roman" w:cs="Calibri"/>
          <w:color w:val="000000"/>
          <w:lang w:val="es-SV"/>
        </w:rPr>
      </w:pPr>
      <w:r>
        <w:rPr>
          <w:rFonts w:eastAsia="Times New Roman" w:cs="Calibri"/>
          <w:color w:val="000000"/>
          <w:lang w:val="es-SV"/>
        </w:rPr>
        <w:t xml:space="preserve">Sin embargo, la </w:t>
      </w:r>
      <w:r w:rsidR="003C3BDD">
        <w:rPr>
          <w:rFonts w:eastAsia="Times New Roman" w:cs="Calibri"/>
          <w:color w:val="000000"/>
          <w:lang w:val="es-SV"/>
        </w:rPr>
        <w:t xml:space="preserve">cédula </w:t>
      </w:r>
      <w:r>
        <w:rPr>
          <w:rFonts w:eastAsia="Times New Roman" w:cs="Calibri"/>
          <w:color w:val="000000"/>
          <w:lang w:val="es-SV"/>
        </w:rPr>
        <w:t xml:space="preserve">de vecindad y el Documento Personal de Identidad </w:t>
      </w:r>
      <w:r w:rsidR="003C3BDD">
        <w:rPr>
          <w:rFonts w:eastAsia="Times New Roman" w:cs="Calibri"/>
          <w:color w:val="000000"/>
          <w:lang w:val="es-SV"/>
        </w:rPr>
        <w:t>comprueban que se trata de la misma persona</w:t>
      </w:r>
      <w:r>
        <w:rPr>
          <w:rFonts w:eastAsia="Times New Roman" w:cs="Calibri"/>
          <w:color w:val="000000"/>
          <w:lang w:val="es-SV"/>
        </w:rPr>
        <w:t>.</w:t>
      </w:r>
      <w:r w:rsidR="003C3BDD">
        <w:rPr>
          <w:rFonts w:eastAsia="Times New Roman" w:cs="Calibri"/>
          <w:color w:val="000000"/>
          <w:lang w:val="es-SV"/>
        </w:rPr>
        <w:t xml:space="preserve"> </w:t>
      </w:r>
    </w:p>
    <w:p w14:paraId="7E232D83" w14:textId="02AFF2DB" w:rsidR="00335406" w:rsidRPr="00BA3652" w:rsidRDefault="00335406" w:rsidP="00BA3652">
      <w:pPr>
        <w:spacing w:before="240"/>
        <w:rPr>
          <w:rFonts w:eastAsia="Times New Roman" w:cs="Calibri"/>
          <w:color w:val="000000"/>
          <w:lang w:val="es-SV"/>
        </w:rPr>
      </w:pPr>
      <w:r w:rsidRPr="00BA3652">
        <w:rPr>
          <w:rFonts w:eastAsia="Times New Roman" w:cs="Calibri"/>
          <w:color w:val="000000"/>
          <w:lang w:val="es-SV"/>
        </w:rPr>
        <w:t>El otro proyecto oneroso relacionado a videovigilancia</w:t>
      </w:r>
      <w:r w:rsidR="00D327B8" w:rsidRPr="00BA3652">
        <w:rPr>
          <w:rFonts w:eastAsia="Times New Roman" w:cs="Calibri"/>
          <w:color w:val="000000"/>
          <w:lang w:val="es-SV"/>
        </w:rPr>
        <w:t xml:space="preserve"> </w:t>
      </w:r>
      <w:r w:rsidR="00D35A51">
        <w:rPr>
          <w:rFonts w:eastAsia="Times New Roman" w:cs="Calibri"/>
          <w:color w:val="000000"/>
          <w:lang w:val="es-SV"/>
        </w:rPr>
        <w:t>fue denominado «</w:t>
      </w:r>
      <w:r w:rsidR="00D327B8" w:rsidRPr="00BA3652">
        <w:rPr>
          <w:rFonts w:eastAsia="Times New Roman" w:cs="Calibri"/>
          <w:color w:val="000000"/>
          <w:lang w:val="es-SV"/>
        </w:rPr>
        <w:t xml:space="preserve">Arrendamiento con opción a compra, instalación y puesta en funcionamiento de un sistema de transmisión de video en tiempo real </w:t>
      </w:r>
      <w:r w:rsidR="00881BA4" w:rsidRPr="00BA3652">
        <w:rPr>
          <w:rFonts w:eastAsia="Times New Roman" w:cs="Calibri"/>
          <w:color w:val="000000"/>
          <w:lang w:val="es-SV"/>
        </w:rPr>
        <w:t>para vigilancia de la zona 18 y áreas adyacentes</w:t>
      </w:r>
      <w:r w:rsidR="00D35A51">
        <w:rPr>
          <w:rFonts w:eastAsia="Times New Roman" w:cs="Calibri"/>
          <w:color w:val="000000"/>
          <w:lang w:val="es-SV"/>
        </w:rPr>
        <w:t xml:space="preserve">». </w:t>
      </w:r>
      <w:r w:rsidR="00881BA4" w:rsidRPr="00BA3652">
        <w:rPr>
          <w:rFonts w:eastAsia="Times New Roman" w:cs="Calibri"/>
          <w:color w:val="000000"/>
          <w:lang w:val="es-SV"/>
        </w:rPr>
        <w:t xml:space="preserve">El concurso se creó en 2013 por el Ministerio de Gobernación, y fue adjudicado por 262,507,968 </w:t>
      </w:r>
      <w:r w:rsidR="00D35A51">
        <w:rPr>
          <w:rFonts w:eastAsia="Times New Roman" w:cs="Calibri"/>
          <w:color w:val="000000"/>
          <w:lang w:val="es-SV"/>
        </w:rPr>
        <w:t xml:space="preserve">quetzales </w:t>
      </w:r>
      <w:r w:rsidR="00881BA4" w:rsidRPr="00BA3652">
        <w:rPr>
          <w:rFonts w:eastAsia="Times New Roman" w:cs="Calibri"/>
          <w:color w:val="000000"/>
          <w:lang w:val="es-SV"/>
        </w:rPr>
        <w:t>a la empresa Construcción y Tele</w:t>
      </w:r>
      <w:r w:rsidR="00D35A51">
        <w:rPr>
          <w:rFonts w:eastAsia="Times New Roman" w:cs="Calibri"/>
          <w:color w:val="000000"/>
          <w:lang w:val="es-SV"/>
        </w:rPr>
        <w:t xml:space="preserve"> </w:t>
      </w:r>
      <w:r w:rsidR="00881BA4" w:rsidRPr="00BA3652">
        <w:rPr>
          <w:rFonts w:eastAsia="Times New Roman" w:cs="Calibri"/>
          <w:color w:val="000000"/>
          <w:lang w:val="es-SV"/>
        </w:rPr>
        <w:t xml:space="preserve">Comunicaciones S.A., bajo modalidad de </w:t>
      </w:r>
      <w:r w:rsidR="00D35A51">
        <w:rPr>
          <w:rFonts w:eastAsia="Times New Roman" w:cs="Calibri"/>
          <w:color w:val="000000"/>
          <w:lang w:val="es-SV"/>
        </w:rPr>
        <w:t>«</w:t>
      </w:r>
      <w:r w:rsidR="00881BA4" w:rsidRPr="00BA3652">
        <w:rPr>
          <w:rFonts w:eastAsia="Times New Roman" w:cs="Calibri"/>
          <w:color w:val="000000"/>
          <w:lang w:val="es-SV"/>
        </w:rPr>
        <w:t>casos de excepción</w:t>
      </w:r>
      <w:r w:rsidR="00D35A51">
        <w:rPr>
          <w:rFonts w:eastAsia="Times New Roman" w:cs="Calibri"/>
          <w:color w:val="000000"/>
          <w:lang w:val="es-SV"/>
        </w:rPr>
        <w:t>»</w:t>
      </w:r>
      <w:r w:rsidR="003F16F0" w:rsidRPr="00BA3652">
        <w:rPr>
          <w:rFonts w:eastAsia="Times New Roman" w:cs="Calibri"/>
          <w:color w:val="000000"/>
          <w:lang w:val="es-SV"/>
        </w:rPr>
        <w:t xml:space="preserve">, y bajo la submodalidad de </w:t>
      </w:r>
      <w:r w:rsidR="00D35A51">
        <w:rPr>
          <w:rFonts w:eastAsia="Times New Roman" w:cs="Calibri"/>
          <w:color w:val="000000"/>
          <w:lang w:val="es-SV"/>
        </w:rPr>
        <w:t>«</w:t>
      </w:r>
      <w:r w:rsidR="003F16F0" w:rsidRPr="00BA3652">
        <w:rPr>
          <w:rFonts w:eastAsia="Times New Roman" w:cs="Calibri"/>
          <w:color w:val="000000"/>
          <w:lang w:val="es-SV"/>
        </w:rPr>
        <w:t>arrendamientos</w:t>
      </w:r>
      <w:r w:rsidR="00D35A51">
        <w:rPr>
          <w:rFonts w:eastAsia="Times New Roman" w:cs="Calibri"/>
          <w:color w:val="000000"/>
          <w:lang w:val="es-SV"/>
        </w:rPr>
        <w:t>»</w:t>
      </w:r>
      <w:r w:rsidR="003F16F0" w:rsidRPr="00BA3652">
        <w:rPr>
          <w:rFonts w:eastAsia="Times New Roman" w:cs="Calibri"/>
          <w:color w:val="000000"/>
          <w:lang w:val="es-SV"/>
        </w:rPr>
        <w:t>, que establece que se puede aplicar cualquier modalidad de compra</w:t>
      </w:r>
      <w:r w:rsidR="00881BA4" w:rsidRPr="00BA3652">
        <w:rPr>
          <w:rFonts w:eastAsia="Times New Roman" w:cs="Calibri"/>
          <w:color w:val="000000"/>
          <w:lang w:val="es-SV"/>
        </w:rPr>
        <w:t xml:space="preserve">. </w:t>
      </w:r>
    </w:p>
    <w:p w14:paraId="2695FFD0" w14:textId="724DEF4C" w:rsidR="00881BA4" w:rsidRPr="00BA3652" w:rsidRDefault="00632C78" w:rsidP="00BA3652">
      <w:pPr>
        <w:spacing w:before="240"/>
        <w:rPr>
          <w:rFonts w:eastAsia="Times New Roman" w:cs="Calibri"/>
          <w:color w:val="000000"/>
          <w:lang w:val="es-SV"/>
        </w:rPr>
      </w:pPr>
      <w:r>
        <w:rPr>
          <w:rFonts w:eastAsia="Times New Roman" w:cs="Calibri"/>
          <w:color w:val="000000"/>
          <w:lang w:val="es-SV"/>
        </w:rPr>
        <w:t>La Ley de Compras y Contrataciones del Estado est</w:t>
      </w:r>
      <w:r w:rsidR="00D35A51">
        <w:rPr>
          <w:rFonts w:eastAsia="Times New Roman" w:cs="Calibri"/>
          <w:color w:val="000000"/>
          <w:lang w:val="es-SV"/>
        </w:rPr>
        <w:t>a</w:t>
      </w:r>
      <w:r>
        <w:rPr>
          <w:rFonts w:eastAsia="Times New Roman" w:cs="Calibri"/>
          <w:color w:val="000000"/>
          <w:lang w:val="es-SV"/>
        </w:rPr>
        <w:t>blece</w:t>
      </w:r>
      <w:r w:rsidR="00881BA4" w:rsidRPr="00BA3652">
        <w:rPr>
          <w:rFonts w:eastAsia="Times New Roman" w:cs="Calibri"/>
          <w:color w:val="000000"/>
          <w:lang w:val="es-SV"/>
        </w:rPr>
        <w:t xml:space="preserve"> que en los casos de excepción no es obligatorio llevar una licitación o concurso, o una cotización. </w:t>
      </w:r>
      <w:r w:rsidR="002B25C0">
        <w:rPr>
          <w:rFonts w:eastAsia="Times New Roman" w:cs="Calibri"/>
          <w:color w:val="000000"/>
          <w:lang w:val="es-SV"/>
        </w:rPr>
        <w:t>Las</w:t>
      </w:r>
      <w:r w:rsidR="00E41152" w:rsidRPr="00BA3652">
        <w:rPr>
          <w:rFonts w:eastAsia="Times New Roman" w:cs="Calibri"/>
          <w:color w:val="000000"/>
          <w:lang w:val="es-SV"/>
        </w:rPr>
        <w:t xml:space="preserve"> compras bajo esta modalidad aplican cuando sea </w:t>
      </w:r>
      <w:r w:rsidR="002B25C0">
        <w:rPr>
          <w:rFonts w:eastAsia="Times New Roman" w:cs="Calibri"/>
          <w:color w:val="000000"/>
          <w:lang w:val="es-SV"/>
        </w:rPr>
        <w:t>«</w:t>
      </w:r>
      <w:r w:rsidR="00E41152" w:rsidRPr="00BA3652">
        <w:rPr>
          <w:rFonts w:eastAsia="Times New Roman" w:cs="Calibri"/>
          <w:color w:val="000000"/>
          <w:lang w:val="es-SV"/>
        </w:rPr>
        <w:t>indispensables para solucionar situaciones derivadas de los estados de excepción declarados conforme la Ley de Orden Público, que hayan ocasionado la suspensión de servicios públicos o que sea inminente tal suspensión</w:t>
      </w:r>
      <w:r w:rsidR="002B25C0">
        <w:rPr>
          <w:rFonts w:eastAsia="Times New Roman" w:cs="Calibri"/>
          <w:color w:val="000000"/>
          <w:lang w:val="es-SV"/>
        </w:rPr>
        <w:t>»</w:t>
      </w:r>
      <w:r w:rsidR="00E41152" w:rsidRPr="00BA3652">
        <w:rPr>
          <w:rFonts w:eastAsia="Times New Roman" w:cs="Calibri"/>
          <w:color w:val="000000"/>
          <w:lang w:val="es-SV"/>
        </w:rPr>
        <w:t xml:space="preserve">. La Ley del Orden público detalla que es aplicable cuando haya </w:t>
      </w:r>
      <w:r w:rsidR="002B25C0">
        <w:rPr>
          <w:rFonts w:eastAsia="Times New Roman" w:cs="Calibri"/>
          <w:color w:val="000000"/>
          <w:lang w:val="es-SV"/>
        </w:rPr>
        <w:t>«</w:t>
      </w:r>
      <w:r w:rsidR="00E41152" w:rsidRPr="00BA3652">
        <w:rPr>
          <w:rFonts w:eastAsia="Times New Roman" w:cs="Calibri"/>
          <w:color w:val="000000"/>
          <w:lang w:val="es-SV"/>
        </w:rPr>
        <w:t>invasión al territorio o perturbación grave a la paz, de calamidad pública o de actividad grave contra el Estado</w:t>
      </w:r>
      <w:r w:rsidR="002B25C0">
        <w:rPr>
          <w:rFonts w:eastAsia="Times New Roman" w:cs="Calibri"/>
          <w:color w:val="000000"/>
          <w:lang w:val="es-SV"/>
        </w:rPr>
        <w:t>»</w:t>
      </w:r>
      <w:r w:rsidR="00E41152" w:rsidRPr="00BA3652">
        <w:rPr>
          <w:rFonts w:eastAsia="Times New Roman" w:cs="Calibri"/>
          <w:color w:val="000000"/>
          <w:lang w:val="es-SV"/>
        </w:rPr>
        <w:t xml:space="preserve">. </w:t>
      </w:r>
    </w:p>
    <w:p w14:paraId="4CA6CBAD" w14:textId="11D14529" w:rsidR="001757DE" w:rsidRPr="00BA3652" w:rsidRDefault="003F16F0" w:rsidP="00BA3652">
      <w:pPr>
        <w:spacing w:before="240"/>
        <w:rPr>
          <w:rFonts w:eastAsia="Times New Roman" w:cs="Calibri"/>
          <w:color w:val="000000"/>
          <w:lang w:val="es-SV"/>
        </w:rPr>
      </w:pPr>
      <w:r w:rsidRPr="00BA3652">
        <w:rPr>
          <w:rFonts w:eastAsia="Times New Roman" w:cs="Calibri"/>
          <w:color w:val="000000"/>
          <w:lang w:val="es-SV"/>
        </w:rPr>
        <w:t xml:space="preserve">El contrato, al igual que el de </w:t>
      </w:r>
      <w:r w:rsidR="008475A4">
        <w:rPr>
          <w:rFonts w:eastAsia="Times New Roman" w:cs="Calibri"/>
          <w:color w:val="000000"/>
          <w:lang w:val="es-SV"/>
        </w:rPr>
        <w:t>«</w:t>
      </w:r>
      <w:r w:rsidRPr="00BA3652">
        <w:rPr>
          <w:rFonts w:eastAsia="Times New Roman" w:cs="Calibri"/>
          <w:color w:val="000000"/>
          <w:lang w:val="es-SV"/>
        </w:rPr>
        <w:t>Paradas Seguras</w:t>
      </w:r>
      <w:r w:rsidR="008475A4">
        <w:rPr>
          <w:rFonts w:eastAsia="Times New Roman" w:cs="Calibri"/>
          <w:color w:val="000000"/>
          <w:lang w:val="es-SV"/>
        </w:rPr>
        <w:t>»</w:t>
      </w:r>
      <w:r w:rsidRPr="00BA3652">
        <w:rPr>
          <w:rFonts w:eastAsia="Times New Roman" w:cs="Calibri"/>
          <w:color w:val="000000"/>
          <w:lang w:val="es-SV"/>
        </w:rPr>
        <w:t xml:space="preserve">, fue denunciado por la </w:t>
      </w:r>
      <w:r w:rsidR="008475A4">
        <w:rPr>
          <w:rFonts w:eastAsia="Times New Roman" w:cs="Calibri"/>
          <w:color w:val="000000"/>
          <w:lang w:val="es-SV"/>
        </w:rPr>
        <w:t xml:space="preserve">Contraloría General de Cuentas </w:t>
      </w:r>
      <w:r w:rsidRPr="00BA3652">
        <w:rPr>
          <w:rFonts w:eastAsia="Times New Roman" w:cs="Calibri"/>
          <w:color w:val="000000"/>
          <w:lang w:val="es-SV"/>
        </w:rPr>
        <w:t xml:space="preserve">en 2015, según una </w:t>
      </w:r>
      <w:r w:rsidR="00CD6D02">
        <w:fldChar w:fldCharType="begin"/>
      </w:r>
      <w:r w:rsidR="00CD6D02" w:rsidRPr="00CB4CD4">
        <w:rPr>
          <w:lang w:val="es-SV"/>
          <w:rPrChange w:id="20" w:author="Pedro Urdimales" w:date="2019-03-18T14:57:00Z">
            <w:rPr/>
          </w:rPrChange>
        </w:rPr>
        <w:instrText xml:space="preserve"> HYPERLINK "https://elperiodico.com.gt/investigacion/2015/08/10/cgc-denuncia-a-lopez-bonilla-por-negocio-con-firma-ligada-a-mario-leal/" </w:instrText>
      </w:r>
      <w:r w:rsidR="00CD6D02">
        <w:fldChar w:fldCharType="separate"/>
      </w:r>
      <w:r w:rsidRPr="00BA3652">
        <w:rPr>
          <w:rStyle w:val="Hipervnculo"/>
          <w:rFonts w:eastAsia="Times New Roman" w:cs="Calibri"/>
          <w:lang w:val="es-SV"/>
        </w:rPr>
        <w:t xml:space="preserve">publicación de </w:t>
      </w:r>
      <w:r w:rsidRPr="00F241AD">
        <w:rPr>
          <w:rStyle w:val="Hipervnculo"/>
          <w:rFonts w:eastAsia="Times New Roman" w:cs="Calibri"/>
          <w:i/>
          <w:lang w:val="es-SV"/>
        </w:rPr>
        <w:t>El Periódico</w:t>
      </w:r>
      <w:r w:rsidR="00CD6D02">
        <w:rPr>
          <w:rStyle w:val="Hipervnculo"/>
          <w:rFonts w:eastAsia="Times New Roman" w:cs="Calibri"/>
          <w:i/>
          <w:lang w:val="es-SV"/>
        </w:rPr>
        <w:fldChar w:fldCharType="end"/>
      </w:r>
      <w:r w:rsidR="00172541" w:rsidRPr="00BA3652">
        <w:rPr>
          <w:rFonts w:eastAsia="Times New Roman" w:cs="Calibri"/>
          <w:color w:val="000000"/>
          <w:lang w:val="es-SV"/>
        </w:rPr>
        <w:t xml:space="preserve"> de</w:t>
      </w:r>
      <w:r w:rsidR="00194308" w:rsidRPr="00BA3652">
        <w:rPr>
          <w:rFonts w:eastAsia="Times New Roman" w:cs="Calibri"/>
          <w:color w:val="000000"/>
          <w:lang w:val="es-SV"/>
        </w:rPr>
        <w:t>l 10</w:t>
      </w:r>
      <w:r w:rsidR="00172541" w:rsidRPr="00BA3652">
        <w:rPr>
          <w:rFonts w:eastAsia="Times New Roman" w:cs="Calibri"/>
          <w:color w:val="000000"/>
          <w:lang w:val="es-SV"/>
        </w:rPr>
        <w:t xml:space="preserve"> agosto de ese año</w:t>
      </w:r>
      <w:r w:rsidRPr="00BA3652">
        <w:rPr>
          <w:rFonts w:eastAsia="Times New Roman" w:cs="Calibri"/>
          <w:color w:val="000000"/>
          <w:lang w:val="es-SV"/>
        </w:rPr>
        <w:t xml:space="preserve">, por encontrar una sobrevaloración del producto. </w:t>
      </w:r>
    </w:p>
    <w:p w14:paraId="35E08AEF" w14:textId="5BC4BE13" w:rsidR="009202DC" w:rsidRPr="00BA3652" w:rsidRDefault="00912FA3" w:rsidP="00BA3652">
      <w:pPr>
        <w:spacing w:before="240"/>
        <w:rPr>
          <w:rFonts w:eastAsia="Times New Roman" w:cs="Calibri"/>
          <w:color w:val="000000"/>
          <w:lang w:val="es-SV"/>
        </w:rPr>
      </w:pPr>
      <w:r w:rsidRPr="00BA3652">
        <w:rPr>
          <w:rFonts w:eastAsia="Times New Roman" w:cs="Calibri"/>
          <w:color w:val="000000"/>
          <w:lang w:val="es-SV"/>
        </w:rPr>
        <w:t xml:space="preserve">Los documentos del contrato, públicos en Guatecompras, dan cuenta que los oferentes para este contrato fueron </w:t>
      </w:r>
      <w:r w:rsidR="008F7BCC">
        <w:rPr>
          <w:rFonts w:eastAsia="Times New Roman" w:cs="Calibri"/>
          <w:color w:val="000000"/>
          <w:lang w:val="es-SV"/>
        </w:rPr>
        <w:t xml:space="preserve">Internet Telecomunication Company de Guatemala, S.A.; Construcción y Tele Comunicaciones, </w:t>
      </w:r>
      <w:r w:rsidRPr="00BA3652">
        <w:rPr>
          <w:rFonts w:eastAsia="Times New Roman" w:cs="Calibri"/>
          <w:color w:val="000000"/>
          <w:lang w:val="es-SV"/>
        </w:rPr>
        <w:t xml:space="preserve">que en ese momento ya ejecutaba el proyecto </w:t>
      </w:r>
      <w:r w:rsidR="008F7BCC">
        <w:rPr>
          <w:rFonts w:eastAsia="Times New Roman" w:cs="Calibri"/>
          <w:color w:val="000000"/>
          <w:lang w:val="es-SV"/>
        </w:rPr>
        <w:t>«</w:t>
      </w:r>
      <w:r w:rsidRPr="00BA3652">
        <w:rPr>
          <w:rFonts w:eastAsia="Times New Roman" w:cs="Calibri"/>
          <w:color w:val="000000"/>
          <w:lang w:val="es-SV"/>
        </w:rPr>
        <w:t>Paradas Seguras</w:t>
      </w:r>
      <w:r w:rsidR="008F7BCC">
        <w:rPr>
          <w:rFonts w:eastAsia="Times New Roman" w:cs="Calibri"/>
          <w:color w:val="000000"/>
          <w:lang w:val="es-SV"/>
        </w:rPr>
        <w:t>»</w:t>
      </w:r>
      <w:r w:rsidRPr="00BA3652">
        <w:rPr>
          <w:rFonts w:eastAsia="Times New Roman" w:cs="Calibri"/>
          <w:color w:val="000000"/>
          <w:lang w:val="es-SV"/>
        </w:rPr>
        <w:t xml:space="preserve">. </w:t>
      </w:r>
    </w:p>
    <w:p w14:paraId="023EB990" w14:textId="33E284E7" w:rsidR="00912FA3" w:rsidRPr="00BA3652" w:rsidRDefault="008F7BCC" w:rsidP="00BA3652">
      <w:pPr>
        <w:spacing w:before="240"/>
        <w:rPr>
          <w:rFonts w:eastAsia="Times New Roman" w:cs="Calibri"/>
          <w:color w:val="000000"/>
          <w:lang w:val="es-SV"/>
        </w:rPr>
      </w:pPr>
      <w:r>
        <w:rPr>
          <w:rFonts w:eastAsia="Times New Roman" w:cs="Calibri"/>
          <w:color w:val="000000"/>
          <w:lang w:val="es-SV"/>
        </w:rPr>
        <w:t xml:space="preserve">Internet Telecomunication </w:t>
      </w:r>
      <w:r w:rsidR="00912FA3" w:rsidRPr="00BA3652">
        <w:rPr>
          <w:rFonts w:eastAsia="Times New Roman" w:cs="Calibri"/>
          <w:color w:val="000000"/>
          <w:lang w:val="es-SV"/>
        </w:rPr>
        <w:t xml:space="preserve">presentó una inconformidad a la junta de evaluación que dio el contrato a </w:t>
      </w:r>
      <w:r w:rsidR="00776425" w:rsidRPr="00776425">
        <w:rPr>
          <w:rFonts w:eastAsia="Times New Roman" w:cs="Calibri"/>
          <w:color w:val="000000"/>
          <w:lang w:val="es-SV"/>
        </w:rPr>
        <w:t xml:space="preserve"> </w:t>
      </w:r>
      <w:r w:rsidR="00776425">
        <w:rPr>
          <w:rFonts w:eastAsia="Times New Roman" w:cs="Calibri"/>
          <w:color w:val="000000"/>
          <w:lang w:val="es-SV"/>
        </w:rPr>
        <w:t>Construcción y Tele Comunicaciones</w:t>
      </w:r>
      <w:r w:rsidR="00912FA3" w:rsidRPr="00BA3652">
        <w:rPr>
          <w:rFonts w:eastAsia="Times New Roman" w:cs="Calibri"/>
          <w:color w:val="000000"/>
          <w:lang w:val="es-SV"/>
        </w:rPr>
        <w:t>: alegó que la junta pidió documentos que modifi</w:t>
      </w:r>
      <w:r w:rsidR="0015700E" w:rsidRPr="00BA3652">
        <w:rPr>
          <w:rFonts w:eastAsia="Times New Roman" w:cs="Calibri"/>
          <w:color w:val="000000"/>
          <w:lang w:val="es-SV"/>
        </w:rPr>
        <w:t>caron las bases de contratación;</w:t>
      </w:r>
      <w:r w:rsidR="00912FA3" w:rsidRPr="00BA3652">
        <w:rPr>
          <w:rFonts w:eastAsia="Times New Roman" w:cs="Calibri"/>
          <w:color w:val="000000"/>
          <w:lang w:val="es-SV"/>
        </w:rPr>
        <w:t xml:space="preserve"> </w:t>
      </w:r>
      <w:r w:rsidR="0015700E" w:rsidRPr="00BA3652">
        <w:rPr>
          <w:rFonts w:eastAsia="Times New Roman" w:cs="Calibri"/>
          <w:color w:val="000000"/>
          <w:lang w:val="es-SV"/>
        </w:rPr>
        <w:t xml:space="preserve">que no aplicó lo estipulado por el reglamento de la </w:t>
      </w:r>
      <w:r w:rsidR="00776425">
        <w:rPr>
          <w:rFonts w:eastAsia="Times New Roman" w:cs="Calibri"/>
          <w:color w:val="000000"/>
          <w:lang w:val="es-SV"/>
        </w:rPr>
        <w:t>Ley de Compras y Contrataciones</w:t>
      </w:r>
      <w:r w:rsidR="00776425" w:rsidRPr="00BA3652">
        <w:rPr>
          <w:rFonts w:eastAsia="Times New Roman" w:cs="Calibri"/>
          <w:color w:val="000000"/>
          <w:lang w:val="es-SV"/>
        </w:rPr>
        <w:t xml:space="preserve"> </w:t>
      </w:r>
      <w:r w:rsidR="0015700E" w:rsidRPr="00BA3652">
        <w:rPr>
          <w:rFonts w:eastAsia="Times New Roman" w:cs="Calibri"/>
          <w:color w:val="000000"/>
          <w:lang w:val="es-SV"/>
        </w:rPr>
        <w:t xml:space="preserve">que supuestamente establecía el proceso debía cumplir el régimen cotización (con tres ofertas), ya que la </w:t>
      </w:r>
      <w:r w:rsidR="00776425">
        <w:rPr>
          <w:rFonts w:eastAsia="Times New Roman" w:cs="Calibri"/>
          <w:color w:val="000000"/>
          <w:lang w:val="es-SV"/>
        </w:rPr>
        <w:t xml:space="preserve">Policía Nacional Civil </w:t>
      </w:r>
      <w:r w:rsidR="0015700E" w:rsidRPr="00BA3652">
        <w:rPr>
          <w:rFonts w:eastAsia="Times New Roman" w:cs="Calibri"/>
          <w:color w:val="000000"/>
          <w:lang w:val="es-SV"/>
        </w:rPr>
        <w:t>lo calificó bajo régimen de cotización</w:t>
      </w:r>
      <w:r w:rsidR="00776425">
        <w:rPr>
          <w:rFonts w:eastAsia="Times New Roman" w:cs="Calibri"/>
          <w:color w:val="000000"/>
          <w:lang w:val="es-SV"/>
        </w:rPr>
        <w:t>,</w:t>
      </w:r>
      <w:r w:rsidR="0015700E" w:rsidRPr="00BA3652">
        <w:rPr>
          <w:rFonts w:eastAsia="Times New Roman" w:cs="Calibri"/>
          <w:color w:val="000000"/>
          <w:lang w:val="es-SV"/>
        </w:rPr>
        <w:t xml:space="preserve"> </w:t>
      </w:r>
      <w:r w:rsidR="000F7E33" w:rsidRPr="00BA3652">
        <w:rPr>
          <w:rFonts w:eastAsia="Times New Roman" w:cs="Calibri"/>
          <w:color w:val="000000"/>
          <w:lang w:val="es-SV"/>
        </w:rPr>
        <w:t xml:space="preserve">entre otros. </w:t>
      </w:r>
    </w:p>
    <w:p w14:paraId="3B616869" w14:textId="77777777" w:rsidR="000F7E33" w:rsidRPr="00BA3652" w:rsidRDefault="000F7E33" w:rsidP="00BA3652">
      <w:pPr>
        <w:spacing w:before="240"/>
        <w:rPr>
          <w:rFonts w:eastAsia="Times New Roman" w:cs="Calibri"/>
          <w:color w:val="000000"/>
          <w:lang w:val="es-SV"/>
        </w:rPr>
      </w:pPr>
      <w:r w:rsidRPr="00BA3652">
        <w:rPr>
          <w:rFonts w:eastAsia="Times New Roman" w:cs="Calibri"/>
          <w:noProof/>
          <w:color w:val="000000"/>
        </w:rPr>
        <w:lastRenderedPageBreak/>
        <w:drawing>
          <wp:inline distT="0" distB="0" distL="0" distR="0" wp14:anchorId="11A70D08" wp14:editId="50ABA587">
            <wp:extent cx="5359400" cy="377472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cepcion ofertas CTCI.png"/>
                    <pic:cNvPicPr/>
                  </pic:nvPicPr>
                  <pic:blipFill rotWithShape="1">
                    <a:blip r:embed="rId7">
                      <a:extLst>
                        <a:ext uri="{28A0092B-C50C-407E-A947-70E740481C1C}">
                          <a14:useLocalDpi xmlns:a14="http://schemas.microsoft.com/office/drawing/2010/main" val="0"/>
                        </a:ext>
                      </a:extLst>
                    </a:blip>
                    <a:srcRect l="19356" t="13878" r="16266" b="5514"/>
                    <a:stretch/>
                  </pic:blipFill>
                  <pic:spPr bwMode="auto">
                    <a:xfrm>
                      <a:off x="0" y="0"/>
                      <a:ext cx="5364495" cy="3778315"/>
                    </a:xfrm>
                    <a:prstGeom prst="rect">
                      <a:avLst/>
                    </a:prstGeom>
                    <a:ln>
                      <a:noFill/>
                    </a:ln>
                    <a:extLst>
                      <a:ext uri="{53640926-AAD7-44D8-BBD7-CCE9431645EC}">
                        <a14:shadowObscured xmlns:a14="http://schemas.microsoft.com/office/drawing/2010/main"/>
                      </a:ext>
                    </a:extLst>
                  </pic:spPr>
                </pic:pic>
              </a:graphicData>
            </a:graphic>
          </wp:inline>
        </w:drawing>
      </w:r>
    </w:p>
    <w:p w14:paraId="22EF463C" w14:textId="77777777" w:rsidR="007753BE" w:rsidRPr="00BA3652" w:rsidRDefault="000F7E33" w:rsidP="00BA3652">
      <w:pPr>
        <w:spacing w:before="240"/>
        <w:rPr>
          <w:rFonts w:eastAsia="Times New Roman" w:cs="Calibri"/>
          <w:i/>
          <w:color w:val="000000"/>
          <w:lang w:val="es-SV"/>
        </w:rPr>
      </w:pPr>
      <w:r w:rsidRPr="00BA3652">
        <w:rPr>
          <w:rFonts w:eastAsia="Times New Roman" w:cs="Calibri"/>
          <w:i/>
          <w:color w:val="000000"/>
          <w:lang w:val="es-SV"/>
        </w:rPr>
        <w:t xml:space="preserve">Parte del acta de recepción de ofertas donde consta que el proyecto le fue asignado a la oferta más cara. </w:t>
      </w:r>
    </w:p>
    <w:p w14:paraId="50663E38" w14:textId="77777777" w:rsidR="00323804" w:rsidRPr="00BA3652" w:rsidRDefault="00323804" w:rsidP="00BA3652">
      <w:pPr>
        <w:spacing w:before="240"/>
        <w:rPr>
          <w:lang w:val="es-SV"/>
        </w:rPr>
      </w:pPr>
    </w:p>
    <w:p w14:paraId="7D6DBCB0" w14:textId="759F5985" w:rsidR="000F7E33" w:rsidRPr="00BA3652" w:rsidRDefault="000F7E33" w:rsidP="00BA3652">
      <w:pPr>
        <w:spacing w:before="240"/>
        <w:rPr>
          <w:lang w:val="es-SV"/>
        </w:rPr>
      </w:pPr>
      <w:r w:rsidRPr="00BA3652">
        <w:rPr>
          <w:lang w:val="es-SV"/>
        </w:rPr>
        <w:t xml:space="preserve">La </w:t>
      </w:r>
      <w:r w:rsidR="00776425">
        <w:rPr>
          <w:lang w:val="es-SV"/>
        </w:rPr>
        <w:t>Ley de Compras y Contrataciones</w:t>
      </w:r>
      <w:r w:rsidR="00776425" w:rsidRPr="00BA3652">
        <w:rPr>
          <w:lang w:val="es-SV"/>
        </w:rPr>
        <w:t xml:space="preserve"> </w:t>
      </w:r>
      <w:r w:rsidRPr="00BA3652">
        <w:rPr>
          <w:lang w:val="es-SV"/>
        </w:rPr>
        <w:t xml:space="preserve">también establece que debe justificarse la necesidad del insumo que va a comprarse. En el proyecto de videovigilancia de la zona 18, la </w:t>
      </w:r>
      <w:r w:rsidR="00776425">
        <w:rPr>
          <w:lang w:val="es-SV"/>
        </w:rPr>
        <w:t>policía</w:t>
      </w:r>
      <w:r w:rsidR="00776425" w:rsidRPr="00BA3652">
        <w:rPr>
          <w:lang w:val="es-SV"/>
        </w:rPr>
        <w:t xml:space="preserve"> </w:t>
      </w:r>
      <w:r w:rsidRPr="00BA3652">
        <w:rPr>
          <w:lang w:val="es-SV"/>
        </w:rPr>
        <w:t xml:space="preserve">publicó como justificación media página en la que hace referencia a que las imágenes en tiempo real serían de un útil apoyo para una mejor respuesta policial a los hechos delictivos. Y nada más: ninguna cifra, estadística, cotejo de hechos delictivos acompaña esos tres párrafos. </w:t>
      </w:r>
    </w:p>
    <w:p w14:paraId="75EC9DAD" w14:textId="3650C068" w:rsidR="000F7E33" w:rsidRPr="00BA3652" w:rsidRDefault="00632C78" w:rsidP="00BA3652">
      <w:pPr>
        <w:spacing w:before="240"/>
        <w:rPr>
          <w:lang w:val="es-SV"/>
        </w:rPr>
      </w:pPr>
      <w:r>
        <w:rPr>
          <w:lang w:val="es-SV"/>
        </w:rPr>
        <w:t xml:space="preserve">Cuatro </w:t>
      </w:r>
      <w:r w:rsidR="00194308" w:rsidRPr="00BA3652">
        <w:rPr>
          <w:lang w:val="es-SV"/>
        </w:rPr>
        <w:t xml:space="preserve">días </w:t>
      </w:r>
      <w:r>
        <w:rPr>
          <w:lang w:val="es-SV"/>
        </w:rPr>
        <w:t xml:space="preserve">después </w:t>
      </w:r>
      <w:r w:rsidR="00194308" w:rsidRPr="00BA3652">
        <w:rPr>
          <w:lang w:val="es-SV"/>
        </w:rPr>
        <w:t xml:space="preserve">de que se hiciera pública la denuncia de la </w:t>
      </w:r>
      <w:r w:rsidR="00776425">
        <w:rPr>
          <w:lang w:val="es-SV"/>
        </w:rPr>
        <w:t xml:space="preserve">Contraloría </w:t>
      </w:r>
      <w:r w:rsidR="00194308" w:rsidRPr="00BA3652">
        <w:rPr>
          <w:lang w:val="es-SV"/>
        </w:rPr>
        <w:t xml:space="preserve">contra el contrato, el </w:t>
      </w:r>
      <w:r w:rsidR="00776425">
        <w:rPr>
          <w:lang w:val="es-SV"/>
        </w:rPr>
        <w:t xml:space="preserve">Ministerio de Gobernación </w:t>
      </w:r>
      <w:r>
        <w:rPr>
          <w:lang w:val="es-SV"/>
        </w:rPr>
        <w:t xml:space="preserve">lo dio </w:t>
      </w:r>
      <w:r w:rsidR="005E2AB3" w:rsidRPr="00BA3652">
        <w:rPr>
          <w:lang w:val="es-SV"/>
        </w:rPr>
        <w:t xml:space="preserve">por terminado unilateralmente, según un acta publicada en Guatecompras con fecha 14 de agosto de 2015. En ella se establece que por falta de liquidez presupuestaria no continuarían con el proyecto. </w:t>
      </w:r>
    </w:p>
    <w:p w14:paraId="1169EBDD" w14:textId="0891D3DE" w:rsidR="005E2AB3" w:rsidRPr="00BA3652" w:rsidRDefault="005E2AB3" w:rsidP="00BA3652">
      <w:pPr>
        <w:spacing w:before="240"/>
        <w:rPr>
          <w:lang w:val="es-SV"/>
        </w:rPr>
      </w:pPr>
      <w:r w:rsidRPr="00BA3652">
        <w:rPr>
          <w:lang w:val="es-SV"/>
        </w:rPr>
        <w:t xml:space="preserve">Por otra parte, la firma del contrato con la </w:t>
      </w:r>
      <w:r w:rsidR="00EA23A3">
        <w:rPr>
          <w:lang w:val="es-SV"/>
        </w:rPr>
        <w:t xml:space="preserve">policía </w:t>
      </w:r>
      <w:r w:rsidRPr="00BA3652">
        <w:rPr>
          <w:lang w:val="es-SV"/>
        </w:rPr>
        <w:t>se hizo por 31,684,493.12</w:t>
      </w:r>
      <w:r w:rsidR="00EA23A3">
        <w:rPr>
          <w:lang w:val="es-SV"/>
        </w:rPr>
        <w:t xml:space="preserve"> quetzales</w:t>
      </w:r>
      <w:r w:rsidRPr="00BA3652">
        <w:rPr>
          <w:lang w:val="es-SV"/>
        </w:rPr>
        <w:t>, a razón de un arrendamiento por 60 meses por cuotas mensuales de 519,417.92</w:t>
      </w:r>
      <w:r w:rsidR="00EA23A3">
        <w:rPr>
          <w:lang w:val="es-SV"/>
        </w:rPr>
        <w:t xml:space="preserve"> quetzales</w:t>
      </w:r>
      <w:r w:rsidRPr="00BA3652">
        <w:rPr>
          <w:lang w:val="es-SV"/>
        </w:rPr>
        <w:t>.</w:t>
      </w:r>
    </w:p>
    <w:p w14:paraId="278A340F" w14:textId="77777777" w:rsidR="005E2AB3" w:rsidRPr="00BA3652" w:rsidRDefault="005E2AB3" w:rsidP="00BA3652">
      <w:pPr>
        <w:spacing w:before="240"/>
        <w:rPr>
          <w:lang w:val="es-SV"/>
        </w:rPr>
      </w:pPr>
      <w:r w:rsidRPr="00BA3652">
        <w:rPr>
          <w:noProof/>
        </w:rPr>
        <w:lastRenderedPageBreak/>
        <w:drawing>
          <wp:inline distT="0" distB="0" distL="0" distR="0" wp14:anchorId="63F9F9AB" wp14:editId="07EBF5DB">
            <wp:extent cx="5473700" cy="3748491"/>
            <wp:effectExtent l="0" t="0" r="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terminacion contrato zona 18.png"/>
                    <pic:cNvPicPr/>
                  </pic:nvPicPr>
                  <pic:blipFill rotWithShape="1">
                    <a:blip r:embed="rId8">
                      <a:extLst>
                        <a:ext uri="{28A0092B-C50C-407E-A947-70E740481C1C}">
                          <a14:useLocalDpi xmlns:a14="http://schemas.microsoft.com/office/drawing/2010/main" val="0"/>
                        </a:ext>
                      </a:extLst>
                    </a:blip>
                    <a:srcRect l="19142" t="14828" r="16052" b="6274"/>
                    <a:stretch/>
                  </pic:blipFill>
                  <pic:spPr bwMode="auto">
                    <a:xfrm>
                      <a:off x="0" y="0"/>
                      <a:ext cx="5478903" cy="3752054"/>
                    </a:xfrm>
                    <a:prstGeom prst="rect">
                      <a:avLst/>
                    </a:prstGeom>
                    <a:ln>
                      <a:noFill/>
                    </a:ln>
                    <a:extLst>
                      <a:ext uri="{53640926-AAD7-44D8-BBD7-CCE9431645EC}">
                        <a14:shadowObscured xmlns:a14="http://schemas.microsoft.com/office/drawing/2010/main"/>
                      </a:ext>
                    </a:extLst>
                  </pic:spPr>
                </pic:pic>
              </a:graphicData>
            </a:graphic>
          </wp:inline>
        </w:drawing>
      </w:r>
    </w:p>
    <w:p w14:paraId="7BFBF4D1" w14:textId="77777777" w:rsidR="009805E5" w:rsidRPr="00BA3652" w:rsidRDefault="009805E5" w:rsidP="00BA3652">
      <w:pPr>
        <w:spacing w:before="240"/>
        <w:rPr>
          <w:i/>
          <w:lang w:val="es-SV"/>
        </w:rPr>
      </w:pPr>
      <w:r w:rsidRPr="00BA3652">
        <w:rPr>
          <w:i/>
          <w:lang w:val="es-SV"/>
        </w:rPr>
        <w:t>Parte del documento publicado en Guatecompras relacionado al concurso, con fecha 14 de agosto de 2015.</w:t>
      </w:r>
    </w:p>
    <w:p w14:paraId="0BEC002C" w14:textId="77777777" w:rsidR="009805E5" w:rsidRPr="00BA3652" w:rsidRDefault="009805E5" w:rsidP="00BA3652">
      <w:pPr>
        <w:spacing w:before="240"/>
        <w:rPr>
          <w:i/>
          <w:lang w:val="es-SV"/>
        </w:rPr>
      </w:pPr>
    </w:p>
    <w:p w14:paraId="77CF5067" w14:textId="7FB950AB" w:rsidR="009805E5" w:rsidRPr="00BA3652" w:rsidRDefault="009805E5" w:rsidP="00BA3652">
      <w:pPr>
        <w:spacing w:before="240"/>
        <w:rPr>
          <w:lang w:val="es-SV"/>
        </w:rPr>
      </w:pPr>
      <w:r w:rsidRPr="00BA3652">
        <w:rPr>
          <w:lang w:val="es-SV"/>
        </w:rPr>
        <w:t xml:space="preserve">Sin embargo, unas cuantas semanas después, dentro del mismo concurso el </w:t>
      </w:r>
      <w:r w:rsidR="0077522E">
        <w:rPr>
          <w:lang w:val="es-SV"/>
        </w:rPr>
        <w:t>Ministerio de Gobernación</w:t>
      </w:r>
      <w:r w:rsidR="0077522E" w:rsidRPr="00BA3652">
        <w:rPr>
          <w:lang w:val="es-SV"/>
        </w:rPr>
        <w:t xml:space="preserve"> </w:t>
      </w:r>
      <w:r w:rsidRPr="00BA3652">
        <w:rPr>
          <w:lang w:val="es-SV"/>
        </w:rPr>
        <w:t xml:space="preserve">publicó </w:t>
      </w:r>
      <w:r w:rsidR="00607276" w:rsidRPr="00BA3652">
        <w:rPr>
          <w:lang w:val="es-SV"/>
        </w:rPr>
        <w:t xml:space="preserve">en Guatecompras una </w:t>
      </w:r>
      <w:r w:rsidRPr="00BA3652">
        <w:rPr>
          <w:lang w:val="es-SV"/>
        </w:rPr>
        <w:t xml:space="preserve">rescisión del contrato fundamentado de forma más amplia. Y con otros motivos. </w:t>
      </w:r>
      <w:r w:rsidR="00F44BEA" w:rsidRPr="00BA3652">
        <w:rPr>
          <w:lang w:val="es-SV"/>
        </w:rPr>
        <w:t xml:space="preserve">El documento reseña que </w:t>
      </w:r>
      <w:r w:rsidR="0077522E">
        <w:rPr>
          <w:rFonts w:eastAsia="Times New Roman" w:cs="Calibri"/>
          <w:color w:val="000000"/>
          <w:lang w:val="es-SV"/>
        </w:rPr>
        <w:t xml:space="preserve">Construcción y Tele Comunicaciones </w:t>
      </w:r>
      <w:r w:rsidR="00F44BEA" w:rsidRPr="00BA3652">
        <w:rPr>
          <w:lang w:val="es-SV"/>
        </w:rPr>
        <w:t xml:space="preserve">falló en los términos de referencia del contrato porque </w:t>
      </w:r>
      <w:r w:rsidR="0077522E">
        <w:rPr>
          <w:lang w:val="es-SV"/>
        </w:rPr>
        <w:t>«</w:t>
      </w:r>
      <w:r w:rsidR="0077522E" w:rsidRPr="00BA3652">
        <w:rPr>
          <w:lang w:val="es-SV"/>
        </w:rPr>
        <w:t>…</w:t>
      </w:r>
      <w:r w:rsidR="00F44BEA" w:rsidRPr="00BA3652">
        <w:rPr>
          <w:lang w:val="es-SV"/>
        </w:rPr>
        <w:t>Haciendo constar el incumplimiento en la entrega de dos vehículos aéreos no tripulados para vigilancia vía control remoto, por no cumplir con característica técnica de los términos de referencia</w:t>
      </w:r>
      <w:r w:rsidR="0077522E">
        <w:rPr>
          <w:lang w:val="es-SV"/>
        </w:rPr>
        <w:t>»</w:t>
      </w:r>
      <w:r w:rsidR="00F44BEA" w:rsidRPr="00BA3652">
        <w:rPr>
          <w:lang w:val="es-SV"/>
        </w:rPr>
        <w:t xml:space="preserve">, reseña la justificación del documento con fecha 2 de octubre de 2015. </w:t>
      </w:r>
    </w:p>
    <w:p w14:paraId="674C7700" w14:textId="7BECF7D8" w:rsidR="00F44BEA" w:rsidRPr="00BA3652" w:rsidRDefault="00DE64CD" w:rsidP="00BA3652">
      <w:pPr>
        <w:spacing w:before="240"/>
        <w:rPr>
          <w:lang w:val="es-SV"/>
        </w:rPr>
      </w:pPr>
      <w:r w:rsidRPr="00BA3652">
        <w:rPr>
          <w:lang w:val="es-SV"/>
        </w:rPr>
        <w:t xml:space="preserve">Hasta junio de 2018 y según datos del Registro Mercantil, los auxiliares de </w:t>
      </w:r>
      <w:r w:rsidR="0077522E">
        <w:rPr>
          <w:lang w:val="es-SV"/>
        </w:rPr>
        <w:t xml:space="preserve">esa empresa </w:t>
      </w:r>
      <w:r w:rsidRPr="00BA3652">
        <w:rPr>
          <w:lang w:val="es-SV"/>
        </w:rPr>
        <w:t>eran Reynery Edmundo Lemus Galindo (administrador único), Jorge René Gómez Gruest (gerente operativo), Miguel Ángel Osorio Rodríguez (administrador único), y Marco Emilio Bolaños Lemus (administrador único), quien también aparece en el acta de constitución de la compañía, de</w:t>
      </w:r>
      <w:r w:rsidR="0077522E">
        <w:rPr>
          <w:lang w:val="es-SV"/>
        </w:rPr>
        <w:t xml:space="preserve"> </w:t>
      </w:r>
      <w:r w:rsidRPr="00BA3652">
        <w:rPr>
          <w:lang w:val="es-SV"/>
        </w:rPr>
        <w:t xml:space="preserve">2004. </w:t>
      </w:r>
    </w:p>
    <w:p w14:paraId="7B7E374D" w14:textId="4CED1DF1" w:rsidR="00DE64CD" w:rsidRPr="00BA3652" w:rsidRDefault="0038712F" w:rsidP="00BA3652">
      <w:pPr>
        <w:spacing w:before="240"/>
        <w:rPr>
          <w:lang w:val="es-SV"/>
        </w:rPr>
      </w:pPr>
      <w:r w:rsidRPr="00BA3652">
        <w:rPr>
          <w:lang w:val="es-SV"/>
        </w:rPr>
        <w:t xml:space="preserve">Tanto Lemus Galindo como Bolaños Lemus aparecen referenciados en compañías panameñas; así como vinculados a otras empresas, </w:t>
      </w:r>
      <w:r w:rsidR="00CD6D02">
        <w:fldChar w:fldCharType="begin"/>
      </w:r>
      <w:r w:rsidR="00CD6D02" w:rsidRPr="00CB4CD4">
        <w:rPr>
          <w:lang w:val="es-SV"/>
          <w:rPrChange w:id="21" w:author="Pedro Urdimales" w:date="2019-03-18T14:57:00Z">
            <w:rPr/>
          </w:rPrChange>
        </w:rPr>
        <w:instrText xml:space="preserve"> HYPERLINK "http://grupoinnova.com.gt/servinco/serv.html" </w:instrText>
      </w:r>
      <w:r w:rsidR="00CD6D02">
        <w:fldChar w:fldCharType="separate"/>
      </w:r>
      <w:r w:rsidRPr="00BA3652">
        <w:rPr>
          <w:rStyle w:val="Hipervnculo"/>
          <w:lang w:val="es-SV"/>
        </w:rPr>
        <w:t xml:space="preserve">como </w:t>
      </w:r>
      <w:proofErr w:type="spellStart"/>
      <w:r w:rsidRPr="00BA3652">
        <w:rPr>
          <w:rStyle w:val="Hipervnculo"/>
          <w:lang w:val="es-SV"/>
        </w:rPr>
        <w:t>Servinco</w:t>
      </w:r>
      <w:proofErr w:type="spellEnd"/>
      <w:r w:rsidR="00CD6D02">
        <w:rPr>
          <w:rStyle w:val="Hipervnculo"/>
          <w:lang w:val="es-SV"/>
        </w:rPr>
        <w:fldChar w:fldCharType="end"/>
      </w:r>
      <w:r w:rsidRPr="00BA3652">
        <w:rPr>
          <w:lang w:val="es-SV"/>
        </w:rPr>
        <w:t xml:space="preserve"> y </w:t>
      </w:r>
      <w:r w:rsidR="00CD6D02">
        <w:fldChar w:fldCharType="begin"/>
      </w:r>
      <w:r w:rsidR="00CD6D02" w:rsidRPr="00CB4CD4">
        <w:rPr>
          <w:lang w:val="es-SV"/>
          <w:rPrChange w:id="22" w:author="Pedro Urdimales" w:date="2019-03-18T14:57:00Z">
            <w:rPr/>
          </w:rPrChange>
        </w:rPr>
        <w:instrText xml:space="preserve"> HYPERLINK "http://www.guatecompras.gt/proveedores/consultaDetProvee.aspx?rqp=9&amp;lprv=4501</w:instrText>
      </w:r>
      <w:r w:rsidR="00CD6D02" w:rsidRPr="00CB4CD4">
        <w:rPr>
          <w:lang w:val="es-SV"/>
          <w:rPrChange w:id="23" w:author="Pedro Urdimales" w:date="2019-03-18T14:57:00Z">
            <w:rPr/>
          </w:rPrChange>
        </w:rPr>
        <w:instrText xml:space="preserve">738" </w:instrText>
      </w:r>
      <w:r w:rsidR="00CD6D02">
        <w:fldChar w:fldCharType="separate"/>
      </w:r>
      <w:r w:rsidRPr="00BA3652">
        <w:rPr>
          <w:rStyle w:val="Hipervnculo"/>
          <w:lang w:val="es-SV"/>
        </w:rPr>
        <w:t>Arte, Asesoría y Construcción, S.A.</w:t>
      </w:r>
      <w:r w:rsidR="00CD6D02">
        <w:rPr>
          <w:rStyle w:val="Hipervnculo"/>
          <w:lang w:val="es-SV"/>
        </w:rPr>
        <w:fldChar w:fldCharType="end"/>
      </w:r>
    </w:p>
    <w:p w14:paraId="341C924A" w14:textId="3FA285C9" w:rsidR="0038712F" w:rsidRPr="00BA3652" w:rsidRDefault="0038712F" w:rsidP="00BA3652">
      <w:pPr>
        <w:spacing w:before="240"/>
        <w:rPr>
          <w:lang w:val="es-SV"/>
        </w:rPr>
      </w:pPr>
      <w:r w:rsidRPr="00BA3652">
        <w:rPr>
          <w:lang w:val="es-SV"/>
        </w:rPr>
        <w:t xml:space="preserve">Aunque el proyecto fallido de videovigilancia fue cuestionado desde hace varios años atrás e, incluso, en enero de 2017 una </w:t>
      </w:r>
      <w:r w:rsidR="00CD6D02">
        <w:fldChar w:fldCharType="begin"/>
      </w:r>
      <w:r w:rsidR="00CD6D02" w:rsidRPr="00CB4CD4">
        <w:rPr>
          <w:lang w:val="es-SV"/>
          <w:rPrChange w:id="24" w:author="Pedro Urdimales" w:date="2019-03-18T14:57:00Z">
            <w:rPr/>
          </w:rPrChange>
        </w:rPr>
        <w:instrText xml:space="preserve"> HYPERLINK "https://www.prensalibre.com/guatemala/justicia/sospechas-apagan-los-contrato</w:instrText>
      </w:r>
      <w:r w:rsidR="00CD6D02" w:rsidRPr="00CB4CD4">
        <w:rPr>
          <w:lang w:val="es-SV"/>
          <w:rPrChange w:id="25" w:author="Pedro Urdimales" w:date="2019-03-18T14:57:00Z">
            <w:rPr/>
          </w:rPrChange>
        </w:rPr>
        <w:instrText xml:space="preserve">s-de-videovigilancia" </w:instrText>
      </w:r>
      <w:r w:rsidR="00CD6D02">
        <w:fldChar w:fldCharType="separate"/>
      </w:r>
      <w:r w:rsidRPr="00BA3652">
        <w:rPr>
          <w:rStyle w:val="Hipervnculo"/>
          <w:lang w:val="es-SV"/>
        </w:rPr>
        <w:t xml:space="preserve">publicación de </w:t>
      </w:r>
      <w:r w:rsidRPr="00F241AD">
        <w:rPr>
          <w:rStyle w:val="Hipervnculo"/>
          <w:i/>
          <w:lang w:val="es-SV"/>
        </w:rPr>
        <w:t>Prensa Libre</w:t>
      </w:r>
      <w:r w:rsidR="00CD6D02">
        <w:rPr>
          <w:rStyle w:val="Hipervnculo"/>
          <w:i/>
          <w:lang w:val="es-SV"/>
        </w:rPr>
        <w:fldChar w:fldCharType="end"/>
      </w:r>
      <w:r w:rsidRPr="00BA3652">
        <w:rPr>
          <w:lang w:val="es-SV"/>
        </w:rPr>
        <w:t xml:space="preserve"> hacía mención que el proyecto de la zona 18 estaba </w:t>
      </w:r>
      <w:r w:rsidRPr="00BA3652">
        <w:rPr>
          <w:lang w:val="es-SV"/>
        </w:rPr>
        <w:lastRenderedPageBreak/>
        <w:t xml:space="preserve">siendo analizado por la Fiscalía Especial Contra la Corrupción, hasta el momento no se ha judicializado ningún caso. </w:t>
      </w:r>
    </w:p>
    <w:p w14:paraId="4724EA8A" w14:textId="0C102D09" w:rsidR="0038712F" w:rsidRPr="00BA3652" w:rsidRDefault="009037BC" w:rsidP="00BA3652">
      <w:pPr>
        <w:spacing w:before="240"/>
        <w:rPr>
          <w:lang w:val="es-SV"/>
        </w:rPr>
      </w:pPr>
      <w:r w:rsidRPr="00BA3652">
        <w:rPr>
          <w:lang w:val="es-SV"/>
        </w:rPr>
        <w:t>El tercer proyecto más caro, y relacionado a la vigilancia tecnológica, es la compra que el Ministerio de la Defensa hizo de tres radares a la empresa española Indra Sistemas, S.A., por un monto de 255,488,746.70</w:t>
      </w:r>
      <w:r w:rsidR="009F1F48">
        <w:rPr>
          <w:lang w:val="es-SV"/>
        </w:rPr>
        <w:t xml:space="preserve"> </w:t>
      </w:r>
      <w:r w:rsidR="00C61F29">
        <w:rPr>
          <w:lang w:val="es-SV"/>
        </w:rPr>
        <w:t>quetzales</w:t>
      </w:r>
      <w:r w:rsidR="00871FB8" w:rsidRPr="00BA3652">
        <w:rPr>
          <w:lang w:val="es-SV"/>
        </w:rPr>
        <w:t xml:space="preserve">, bajo modalidad </w:t>
      </w:r>
      <w:r w:rsidR="009F1F48">
        <w:rPr>
          <w:lang w:val="es-SV"/>
        </w:rPr>
        <w:t>«</w:t>
      </w:r>
      <w:r w:rsidR="00871FB8" w:rsidRPr="00BA3652">
        <w:rPr>
          <w:lang w:val="es-SV"/>
        </w:rPr>
        <w:t>casos de excepción</w:t>
      </w:r>
      <w:r w:rsidR="009F1F48">
        <w:rPr>
          <w:lang w:val="es-SV"/>
        </w:rPr>
        <w:t>»</w:t>
      </w:r>
      <w:r w:rsidRPr="00BA3652">
        <w:rPr>
          <w:lang w:val="es-SV"/>
        </w:rPr>
        <w:t xml:space="preserve">. Un poco más de </w:t>
      </w:r>
      <w:r w:rsidR="00E67A6F" w:rsidRPr="00BA3652">
        <w:rPr>
          <w:lang w:val="es-SV"/>
        </w:rPr>
        <w:t>33 millones</w:t>
      </w:r>
      <w:r w:rsidR="009F1F48">
        <w:rPr>
          <w:lang w:val="es-SV"/>
        </w:rPr>
        <w:t xml:space="preserve"> de dólares</w:t>
      </w:r>
      <w:r w:rsidR="00E67A6F" w:rsidRPr="00BA3652">
        <w:rPr>
          <w:lang w:val="es-SV"/>
        </w:rPr>
        <w:t xml:space="preserve">, el cual también fue cuestionado por la </w:t>
      </w:r>
      <w:r w:rsidR="009F1F48">
        <w:rPr>
          <w:lang w:val="es-SV"/>
        </w:rPr>
        <w:t>Contraloría.</w:t>
      </w:r>
    </w:p>
    <w:p w14:paraId="6E4678D0" w14:textId="1A093F01" w:rsidR="00E67A6F" w:rsidRPr="00BA3652" w:rsidRDefault="00E67A6F" w:rsidP="00BA3652">
      <w:pPr>
        <w:spacing w:before="240"/>
        <w:rPr>
          <w:lang w:val="es-SV"/>
        </w:rPr>
      </w:pPr>
      <w:r w:rsidRPr="00BA3652">
        <w:rPr>
          <w:lang w:val="es-SV"/>
        </w:rPr>
        <w:t xml:space="preserve">Los últimos dos concursos más onerosos para el erario guatemalteco están relacionados a la vigilancia a través de guardias y ambos destinados al proyecto Transurbano. En su primera fase, la contratación fue otorgada a la empresa Protección Metropolitana, S.A., por el cual ya hay </w:t>
      </w:r>
      <w:r w:rsidR="009F1F48">
        <w:rPr>
          <w:lang w:val="es-SV"/>
        </w:rPr>
        <w:t>ocho</w:t>
      </w:r>
      <w:r w:rsidR="009F1F48" w:rsidRPr="00BA3652">
        <w:rPr>
          <w:lang w:val="es-SV"/>
        </w:rPr>
        <w:t xml:space="preserve"> </w:t>
      </w:r>
      <w:r w:rsidR="006B476D" w:rsidRPr="00BA3652">
        <w:rPr>
          <w:lang w:val="es-SV"/>
        </w:rPr>
        <w:t xml:space="preserve">procesados. </w:t>
      </w:r>
    </w:p>
    <w:p w14:paraId="2095A4BF" w14:textId="0DAB7A28" w:rsidR="006B476D" w:rsidRPr="00BA3652" w:rsidRDefault="006B476D" w:rsidP="00BA3652">
      <w:pPr>
        <w:spacing w:before="240"/>
        <w:rPr>
          <w:lang w:val="es-SV"/>
        </w:rPr>
      </w:pPr>
      <w:r w:rsidRPr="00BA3652">
        <w:rPr>
          <w:lang w:val="es-SV"/>
        </w:rPr>
        <w:t xml:space="preserve">La primera fase del caso Transurbano fue judicializado por </w:t>
      </w:r>
      <w:r w:rsidR="009F1F48">
        <w:rPr>
          <w:lang w:val="es-SV"/>
        </w:rPr>
        <w:t xml:space="preserve">el Ministerio Público </w:t>
      </w:r>
      <w:r w:rsidRPr="00BA3652">
        <w:rPr>
          <w:lang w:val="es-SV"/>
        </w:rPr>
        <w:t xml:space="preserve">y la Comisión Internacional contra la Impunidad en Guatemala (Cicig) en febrero de 2018. Según </w:t>
      </w:r>
      <w:r w:rsidR="00CD6D02">
        <w:fldChar w:fldCharType="begin"/>
      </w:r>
      <w:r w:rsidR="00CD6D02" w:rsidRPr="00CB4CD4">
        <w:rPr>
          <w:lang w:val="es-SV"/>
          <w:rPrChange w:id="26" w:author="Pedro Urdimales" w:date="2019-03-18T14:57:00Z">
            <w:rPr/>
          </w:rPrChange>
        </w:rPr>
        <w:instrText xml:space="preserve"> HYPERLINK "https://www.plazapublica.com.gt/content/el-transurbano-lleva-alvaro-colom-y-su-gabinete-ante-la-justicia" </w:instrText>
      </w:r>
      <w:r w:rsidR="00CD6D02">
        <w:fldChar w:fldCharType="separate"/>
      </w:r>
      <w:r w:rsidRPr="00BA3652">
        <w:rPr>
          <w:rStyle w:val="Hipervnculo"/>
          <w:lang w:val="es-SV"/>
        </w:rPr>
        <w:t>la investigación</w:t>
      </w:r>
      <w:r w:rsidR="00CD6D02">
        <w:rPr>
          <w:rStyle w:val="Hipervnculo"/>
          <w:lang w:val="es-SV"/>
        </w:rPr>
        <w:fldChar w:fldCharType="end"/>
      </w:r>
      <w:r w:rsidRPr="00BA3652">
        <w:rPr>
          <w:lang w:val="es-SV"/>
        </w:rPr>
        <w:t>, la Asociación de Empresarios de Autobuses Urbanos fue beneficiada de forma fraudulenta por el gobierno de Álvaro Colom para ejecutar el proyecto de autobuses por 270 millones</w:t>
      </w:r>
      <w:r w:rsidR="009F1F48">
        <w:rPr>
          <w:lang w:val="es-SV"/>
        </w:rPr>
        <w:t xml:space="preserve"> de quetzales</w:t>
      </w:r>
      <w:r w:rsidRPr="00BA3652">
        <w:rPr>
          <w:lang w:val="es-SV"/>
        </w:rPr>
        <w:t xml:space="preserve">. </w:t>
      </w:r>
    </w:p>
    <w:p w14:paraId="27DDFD7E" w14:textId="69C22821" w:rsidR="00BD270F" w:rsidRPr="00BA3652" w:rsidRDefault="00BD270F" w:rsidP="00BA3652">
      <w:pPr>
        <w:spacing w:before="240"/>
        <w:rPr>
          <w:lang w:val="es-SV"/>
        </w:rPr>
      </w:pPr>
      <w:r w:rsidRPr="00BA3652">
        <w:rPr>
          <w:lang w:val="es-SV"/>
        </w:rPr>
        <w:t>En su segunda fase</w:t>
      </w:r>
      <w:r w:rsidR="004D1F14">
        <w:rPr>
          <w:lang w:val="es-SV"/>
        </w:rPr>
        <w:t>,</w:t>
      </w:r>
      <w:r w:rsidR="006B476D" w:rsidRPr="00BA3652">
        <w:rPr>
          <w:lang w:val="es-SV"/>
        </w:rPr>
        <w:t xml:space="preserve"> en septiembre de 2018, la Cicig acusó a </w:t>
      </w:r>
      <w:r w:rsidR="009F1F48">
        <w:rPr>
          <w:lang w:val="es-SV"/>
        </w:rPr>
        <w:t xml:space="preserve">ocho </w:t>
      </w:r>
      <w:r w:rsidR="006B476D" w:rsidRPr="00BA3652">
        <w:rPr>
          <w:lang w:val="es-SV"/>
        </w:rPr>
        <w:t>personas más relacionadas al proyecto</w:t>
      </w:r>
      <w:r w:rsidR="00CD6D02">
        <w:fldChar w:fldCharType="begin"/>
      </w:r>
      <w:r w:rsidR="00CD6D02" w:rsidRPr="00CB4CD4">
        <w:rPr>
          <w:lang w:val="es-SV"/>
          <w:rPrChange w:id="27" w:author="Pedro Urdimales" w:date="2019-03-18T14:57:00Z">
            <w:rPr/>
          </w:rPrChange>
        </w:rPr>
        <w:instrText xml:space="preserve"> HYPERLINK "https://www.prensalibre.com/guatemala/ju</w:instrText>
      </w:r>
      <w:r w:rsidR="00CD6D02" w:rsidRPr="00CB4CD4">
        <w:rPr>
          <w:lang w:val="es-SV"/>
          <w:rPrChange w:id="28" w:author="Pedro Urdimales" w:date="2019-03-18T14:57:00Z">
            <w:rPr/>
          </w:rPrChange>
        </w:rPr>
        <w:instrText xml:space="preserve">sticia/capturan-a-seis-implicados-en-caso-transurbano" </w:instrText>
      </w:r>
      <w:r w:rsidR="00CD6D02">
        <w:fldChar w:fldCharType="separate"/>
      </w:r>
      <w:r w:rsidR="006B476D" w:rsidRPr="00BA3652">
        <w:rPr>
          <w:rStyle w:val="Hipervnculo"/>
          <w:lang w:val="es-SV"/>
        </w:rPr>
        <w:t xml:space="preserve">. De acuerdo </w:t>
      </w:r>
      <w:r w:rsidR="009F1F48">
        <w:rPr>
          <w:rStyle w:val="Hipervnculo"/>
          <w:lang w:val="es-SV"/>
        </w:rPr>
        <w:t xml:space="preserve">con </w:t>
      </w:r>
      <w:r w:rsidR="006B476D" w:rsidRPr="00BA3652">
        <w:rPr>
          <w:rStyle w:val="Hipervnculo"/>
          <w:lang w:val="es-SV"/>
        </w:rPr>
        <w:t>la investigación</w:t>
      </w:r>
      <w:r w:rsidR="00CD6D02">
        <w:rPr>
          <w:rStyle w:val="Hipervnculo"/>
          <w:lang w:val="es-SV"/>
        </w:rPr>
        <w:fldChar w:fldCharType="end"/>
      </w:r>
      <w:r w:rsidR="006B476D" w:rsidRPr="00BA3652">
        <w:rPr>
          <w:lang w:val="es-SV"/>
        </w:rPr>
        <w:t xml:space="preserve">, </w:t>
      </w:r>
      <w:r w:rsidRPr="00BA3652">
        <w:rPr>
          <w:lang w:val="es-SV"/>
        </w:rPr>
        <w:t xml:space="preserve">en esta los cuestionados fueron </w:t>
      </w:r>
      <w:r w:rsidR="006B476D" w:rsidRPr="00BA3652">
        <w:rPr>
          <w:lang w:val="es-SV"/>
        </w:rPr>
        <w:t>los fondos del proyecto destinados al área de la</w:t>
      </w:r>
      <w:r w:rsidRPr="00BA3652">
        <w:rPr>
          <w:lang w:val="es-SV"/>
        </w:rPr>
        <w:t xml:space="preserve"> </w:t>
      </w:r>
      <w:r w:rsidR="006B476D" w:rsidRPr="00BA3652">
        <w:rPr>
          <w:lang w:val="es-SV"/>
        </w:rPr>
        <w:t>seguridad.</w:t>
      </w:r>
    </w:p>
    <w:p w14:paraId="0A5296E7" w14:textId="6C51C98F" w:rsidR="006B476D" w:rsidRPr="00BA3652" w:rsidRDefault="00BD270F" w:rsidP="00BA3652">
      <w:pPr>
        <w:spacing w:before="240"/>
        <w:rPr>
          <w:lang w:val="es-SV"/>
        </w:rPr>
      </w:pPr>
      <w:r w:rsidRPr="00BA3652">
        <w:rPr>
          <w:lang w:val="es-SV"/>
        </w:rPr>
        <w:t xml:space="preserve">El contrato de vigilancia del proyecto Transurbano fue, a su vez, dividido en dos fases: de 2008 a 2011 el concurso fue otorgado bajo la modalidad de </w:t>
      </w:r>
      <w:r w:rsidR="004D1F14">
        <w:rPr>
          <w:lang w:val="es-SV"/>
        </w:rPr>
        <w:t>«</w:t>
      </w:r>
      <w:r w:rsidRPr="00BA3652">
        <w:rPr>
          <w:lang w:val="es-SV"/>
        </w:rPr>
        <w:t>casos de excepción</w:t>
      </w:r>
      <w:r w:rsidR="004D1F14">
        <w:rPr>
          <w:lang w:val="es-SV"/>
        </w:rPr>
        <w:t>»</w:t>
      </w:r>
      <w:r w:rsidRPr="00BA3652">
        <w:rPr>
          <w:lang w:val="es-SV"/>
        </w:rPr>
        <w:t xml:space="preserve"> a la empresa Protección Metropolitana, S.A., por el cual hay </w:t>
      </w:r>
      <w:r w:rsidR="00591648">
        <w:rPr>
          <w:lang w:val="es-SV"/>
        </w:rPr>
        <w:t>13 procesados</w:t>
      </w:r>
      <w:r w:rsidR="00591648" w:rsidRPr="00BA3652">
        <w:rPr>
          <w:lang w:val="es-SV"/>
        </w:rPr>
        <w:t xml:space="preserve"> </w:t>
      </w:r>
      <w:r w:rsidRPr="00BA3652">
        <w:rPr>
          <w:lang w:val="es-SV"/>
        </w:rPr>
        <w:t xml:space="preserve">penalmente. La segunda fase, 2012-2014, la contratación fue otorgada a la empresa Protección Total, S.A., que aún no ha sido cuestionada directamente. </w:t>
      </w:r>
      <w:r w:rsidR="006B476D" w:rsidRPr="00BA3652">
        <w:rPr>
          <w:lang w:val="es-SV"/>
        </w:rPr>
        <w:t xml:space="preserve"> </w:t>
      </w:r>
    </w:p>
    <w:p w14:paraId="020D0328" w14:textId="77777777" w:rsidR="003E30EE" w:rsidRPr="00BA3652" w:rsidRDefault="0099287F" w:rsidP="00BA3652">
      <w:pPr>
        <w:spacing w:before="240"/>
        <w:rPr>
          <w:b/>
          <w:lang w:val="es-SV"/>
        </w:rPr>
      </w:pPr>
      <w:r w:rsidRPr="00BA3652">
        <w:rPr>
          <w:b/>
          <w:lang w:val="es-SV"/>
        </w:rPr>
        <w:t>Los contratos “pequeños”</w:t>
      </w:r>
    </w:p>
    <w:p w14:paraId="483EC58F" w14:textId="27921C71" w:rsidR="0091510D" w:rsidRPr="00BA3652" w:rsidRDefault="00777977" w:rsidP="00BA3652">
      <w:pPr>
        <w:spacing w:before="240"/>
        <w:rPr>
          <w:lang w:val="es-SV"/>
        </w:rPr>
      </w:pPr>
      <w:r w:rsidRPr="00BA3652">
        <w:rPr>
          <w:lang w:val="es-SV"/>
        </w:rPr>
        <w:t>Dennis Humberto Paredes Escobar es militar retirado.</w:t>
      </w:r>
      <w:r w:rsidR="001E3ED0">
        <w:rPr>
          <w:lang w:val="es-SV"/>
        </w:rPr>
        <w:t xml:space="preserve"> </w:t>
      </w:r>
      <w:r w:rsidRPr="00BA3652">
        <w:rPr>
          <w:lang w:val="es-SV"/>
        </w:rPr>
        <w:t>Es</w:t>
      </w:r>
      <w:r w:rsidR="001E3ED0">
        <w:rPr>
          <w:lang w:val="es-SV"/>
        </w:rPr>
        <w:t xml:space="preserve"> </w:t>
      </w:r>
      <w:r w:rsidRPr="00BA3652">
        <w:rPr>
          <w:lang w:val="es-SV"/>
        </w:rPr>
        <w:t>el gerente general de la empresa Vigilancia y Seguridad Empresarial de Guatemala, S.A., según datos actualizados hasta junio de 2018 del Registro Mercantil. En Guatecompras aparece como único representante legal de la misma empresa.</w:t>
      </w:r>
    </w:p>
    <w:p w14:paraId="2B2DE95A" w14:textId="52F21578" w:rsidR="0099287F" w:rsidRPr="00BA3652" w:rsidRDefault="0091510D" w:rsidP="00BA3652">
      <w:pPr>
        <w:spacing w:before="240"/>
        <w:rPr>
          <w:lang w:val="es-SV"/>
        </w:rPr>
      </w:pPr>
      <w:r w:rsidRPr="00BA3652">
        <w:rPr>
          <w:lang w:val="es-SV"/>
        </w:rPr>
        <w:t>Paredes Escobar es el proveedor que más contrataciones directas ha recibido</w:t>
      </w:r>
      <w:r w:rsidR="000C39B1">
        <w:rPr>
          <w:lang w:val="es-SV"/>
        </w:rPr>
        <w:t xml:space="preserve"> del Estado</w:t>
      </w:r>
      <w:r w:rsidRPr="00BA3652">
        <w:rPr>
          <w:lang w:val="es-SV"/>
        </w:rPr>
        <w:t xml:space="preserve">, según el análisis de contrataciones efectuado por </w:t>
      </w:r>
      <w:r w:rsidRPr="00BA3652">
        <w:rPr>
          <w:i/>
          <w:lang w:val="es-SV"/>
        </w:rPr>
        <w:t>Laberinto del Poder</w:t>
      </w:r>
      <w:r w:rsidR="000C39B1">
        <w:rPr>
          <w:lang w:val="es-SV"/>
        </w:rPr>
        <w:t xml:space="preserve"> entre </w:t>
      </w:r>
      <w:r w:rsidRPr="00BA3652">
        <w:rPr>
          <w:lang w:val="es-SV"/>
        </w:rPr>
        <w:t>2009</w:t>
      </w:r>
      <w:r w:rsidR="000C39B1">
        <w:rPr>
          <w:lang w:val="es-SV"/>
        </w:rPr>
        <w:t xml:space="preserve"> y </w:t>
      </w:r>
      <w:r w:rsidRPr="00BA3652">
        <w:rPr>
          <w:lang w:val="es-SV"/>
        </w:rPr>
        <w:t xml:space="preserve">marzo </w:t>
      </w:r>
      <w:r w:rsidR="000C39B1">
        <w:rPr>
          <w:lang w:val="es-SV"/>
        </w:rPr>
        <w:t xml:space="preserve">de </w:t>
      </w:r>
      <w:r w:rsidRPr="00BA3652">
        <w:rPr>
          <w:lang w:val="es-SV"/>
        </w:rPr>
        <w:t xml:space="preserve">2018. </w:t>
      </w:r>
      <w:r w:rsidR="00777977" w:rsidRPr="00BA3652">
        <w:rPr>
          <w:lang w:val="es-SV"/>
        </w:rPr>
        <w:t xml:space="preserve"> </w:t>
      </w:r>
    </w:p>
    <w:p w14:paraId="1B5DE97B" w14:textId="383EB38B" w:rsidR="0091510D" w:rsidRDefault="0091510D" w:rsidP="00BA3652">
      <w:pPr>
        <w:spacing w:before="240"/>
        <w:rPr>
          <w:rFonts w:eastAsia="Times New Roman" w:cs="Calibri"/>
          <w:color w:val="000000"/>
          <w:lang w:val="es-SV"/>
        </w:rPr>
      </w:pPr>
      <w:r w:rsidRPr="00BA3652">
        <w:rPr>
          <w:lang w:val="es-SV"/>
        </w:rPr>
        <w:t xml:space="preserve">En total, el militar retirado recibió 148 contrataciones directas que le reportaron </w:t>
      </w:r>
      <w:r w:rsidRPr="00BA3652">
        <w:rPr>
          <w:rFonts w:eastAsia="Times New Roman" w:cs="Calibri"/>
          <w:color w:val="000000"/>
          <w:lang w:val="es-SV"/>
        </w:rPr>
        <w:t>8,499,033.23</w:t>
      </w:r>
      <w:r w:rsidR="001E3ED0">
        <w:rPr>
          <w:rFonts w:eastAsia="Times New Roman" w:cs="Calibri"/>
          <w:color w:val="000000"/>
          <w:lang w:val="es-SV"/>
        </w:rPr>
        <w:t xml:space="preserve"> quetzales</w:t>
      </w:r>
      <w:r w:rsidRPr="00BA3652">
        <w:rPr>
          <w:rFonts w:eastAsia="Times New Roman" w:cs="Calibri"/>
          <w:color w:val="000000"/>
          <w:lang w:val="es-SV"/>
        </w:rPr>
        <w:t>, entre los años 2009</w:t>
      </w:r>
      <w:r w:rsidR="00D755B6" w:rsidRPr="00BA3652">
        <w:rPr>
          <w:rFonts w:eastAsia="Times New Roman" w:cs="Calibri"/>
          <w:color w:val="000000"/>
          <w:lang w:val="es-SV"/>
        </w:rPr>
        <w:t>-</w:t>
      </w:r>
      <w:r w:rsidRPr="00BA3652">
        <w:rPr>
          <w:rFonts w:eastAsia="Times New Roman" w:cs="Calibri"/>
          <w:color w:val="000000"/>
          <w:lang w:val="es-SV"/>
        </w:rPr>
        <w:t xml:space="preserve">2013. Del total de contratos directos, 99 los recibió entre 2012 y 2013. </w:t>
      </w:r>
    </w:p>
    <w:p w14:paraId="72228A87" w14:textId="26196B1F" w:rsidR="008A2D99" w:rsidRPr="00BA3652" w:rsidRDefault="008A2D99" w:rsidP="00BA3652">
      <w:pPr>
        <w:spacing w:before="240"/>
        <w:rPr>
          <w:rFonts w:eastAsia="Times New Roman" w:cs="Calibri"/>
          <w:color w:val="000000"/>
          <w:lang w:val="es-SV"/>
        </w:rPr>
      </w:pPr>
      <w:r>
        <w:rPr>
          <w:rFonts w:eastAsia="Times New Roman" w:cs="Calibri"/>
          <w:color w:val="000000"/>
          <w:lang w:val="es-SV"/>
        </w:rPr>
        <w:t xml:space="preserve">La mayor parte de contratos obtenidos tratan de la prestación de servicios de vigilancia y seguridad, y entre sus contratantes están </w:t>
      </w:r>
      <w:r w:rsidR="009666CE">
        <w:rPr>
          <w:rFonts w:eastAsia="Times New Roman" w:cs="Calibri"/>
          <w:color w:val="000000"/>
          <w:lang w:val="es-SV"/>
        </w:rPr>
        <w:t>seis</w:t>
      </w:r>
      <w:r>
        <w:rPr>
          <w:rFonts w:eastAsia="Times New Roman" w:cs="Calibri"/>
          <w:color w:val="000000"/>
          <w:lang w:val="es-SV"/>
        </w:rPr>
        <w:t xml:space="preserve"> ministerios y varias autónomas; tales como los ministerios de Educación, Desarrollo Social, de Salud Pública; así como el Registro Nacional de las Personas, entre otros.  </w:t>
      </w:r>
    </w:p>
    <w:p w14:paraId="7CD2C79B" w14:textId="6AB665D2" w:rsidR="00647E35" w:rsidRPr="00BA3652" w:rsidRDefault="003E6C5C" w:rsidP="00BA3652">
      <w:pPr>
        <w:spacing w:before="240"/>
        <w:rPr>
          <w:rFonts w:eastAsia="Times New Roman" w:cs="Calibri"/>
          <w:color w:val="000000"/>
          <w:lang w:val="es-SV"/>
        </w:rPr>
      </w:pPr>
      <w:r>
        <w:rPr>
          <w:rFonts w:eastAsia="Times New Roman" w:cs="Calibri"/>
          <w:color w:val="000000"/>
          <w:lang w:val="es-SV"/>
        </w:rPr>
        <w:lastRenderedPageBreak/>
        <w:t xml:space="preserve"> </w:t>
      </w:r>
    </w:p>
    <w:p w14:paraId="3D4080CA" w14:textId="5E1A7842" w:rsidR="0091510D" w:rsidRPr="00BA3652" w:rsidRDefault="00D755B6" w:rsidP="00BA3652">
      <w:pPr>
        <w:spacing w:before="240"/>
        <w:rPr>
          <w:lang w:val="es-SV"/>
        </w:rPr>
      </w:pPr>
      <w:r w:rsidRPr="00BA3652">
        <w:rPr>
          <w:lang w:val="es-SV"/>
        </w:rPr>
        <w:t xml:space="preserve">La curva de acumulación de contratos </w:t>
      </w:r>
      <w:r w:rsidR="00B61035">
        <w:rPr>
          <w:lang w:val="es-SV"/>
        </w:rPr>
        <w:t xml:space="preserve">de </w:t>
      </w:r>
      <w:r w:rsidRPr="00BA3652">
        <w:rPr>
          <w:lang w:val="es-SV"/>
        </w:rPr>
        <w:t>2012</w:t>
      </w:r>
      <w:r w:rsidR="00B61035">
        <w:rPr>
          <w:lang w:val="es-SV"/>
        </w:rPr>
        <w:t xml:space="preserve"> y </w:t>
      </w:r>
      <w:r w:rsidRPr="00BA3652">
        <w:rPr>
          <w:lang w:val="es-SV"/>
        </w:rPr>
        <w:t xml:space="preserve">2013 obtenida por Paredes Escobar es la misma para los más de cuatro mil contratos directos, según el a análisis efectuado. </w:t>
      </w:r>
    </w:p>
    <w:p w14:paraId="6E99AC68" w14:textId="5E60C3C1" w:rsidR="00D755B6" w:rsidRPr="00BA3652" w:rsidDel="00CD6D02" w:rsidRDefault="00D755B6" w:rsidP="00CD6D02">
      <w:pPr>
        <w:spacing w:before="240"/>
        <w:rPr>
          <w:del w:id="29" w:author="Pedro Urdimales" w:date="2019-03-18T14:58:00Z"/>
          <w:lang w:val="es-SV"/>
        </w:rPr>
        <w:pPrChange w:id="30" w:author="Pedro Urdimales" w:date="2019-03-18T14:58:00Z">
          <w:pPr>
            <w:spacing w:before="240"/>
          </w:pPr>
        </w:pPrChange>
      </w:pPr>
      <w:del w:id="31" w:author="Pedro Urdimales" w:date="2019-03-18T14:58:00Z">
        <w:r w:rsidRPr="00BA3652" w:rsidDel="00CD6D02">
          <w:rPr>
            <w:noProof/>
          </w:rPr>
          <w:drawing>
            <wp:inline distT="0" distB="0" distL="0" distR="0" wp14:anchorId="02439925" wp14:editId="2D0971D5">
              <wp:extent cx="5232400" cy="2770735"/>
              <wp:effectExtent l="0" t="0" r="635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CD total.png"/>
                      <pic:cNvPicPr/>
                    </pic:nvPicPr>
                    <pic:blipFill rotWithShape="1">
                      <a:blip r:embed="rId9">
                        <a:extLst>
                          <a:ext uri="{28A0092B-C50C-407E-A947-70E740481C1C}">
                            <a14:useLocalDpi xmlns:a14="http://schemas.microsoft.com/office/drawing/2010/main" val="0"/>
                          </a:ext>
                        </a:extLst>
                      </a:blip>
                      <a:srcRect l="21925" t="42775" r="41114" b="22430"/>
                      <a:stretch/>
                    </pic:blipFill>
                    <pic:spPr bwMode="auto">
                      <a:xfrm>
                        <a:off x="0" y="0"/>
                        <a:ext cx="5237998" cy="2773699"/>
                      </a:xfrm>
                      <a:prstGeom prst="rect">
                        <a:avLst/>
                      </a:prstGeom>
                      <a:ln>
                        <a:noFill/>
                      </a:ln>
                      <a:extLst>
                        <a:ext uri="{53640926-AAD7-44D8-BBD7-CCE9431645EC}">
                          <a14:shadowObscured xmlns:a14="http://schemas.microsoft.com/office/drawing/2010/main"/>
                        </a:ext>
                      </a:extLst>
                    </pic:spPr>
                  </pic:pic>
                </a:graphicData>
              </a:graphic>
            </wp:inline>
          </w:drawing>
        </w:r>
      </w:del>
    </w:p>
    <w:p w14:paraId="1878089F" w14:textId="456E91B2" w:rsidR="00D755B6" w:rsidRPr="00BA3652" w:rsidRDefault="00D755B6" w:rsidP="00CD6D02">
      <w:pPr>
        <w:spacing w:before="240"/>
        <w:rPr>
          <w:i/>
          <w:lang w:val="es-SV"/>
        </w:rPr>
      </w:pPr>
      <w:del w:id="32" w:author="Pedro Urdimales" w:date="2019-03-18T14:58:00Z">
        <w:r w:rsidRPr="00BA3652" w:rsidDel="00CD6D02">
          <w:rPr>
            <w:i/>
            <w:lang w:val="es-SV"/>
          </w:rPr>
          <w:delText>Detalle de comportamiento de contrataciones directas efectuadas entre los 2009-marzo2018 según base de datos proporcionada por el MINFIN</w:delText>
        </w:r>
        <w:r w:rsidR="000A69BF" w:rsidRPr="00BA3652" w:rsidDel="00CD6D02">
          <w:rPr>
            <w:i/>
            <w:lang w:val="es-SV"/>
          </w:rPr>
          <w:delText xml:space="preserve"> y depuración efectuada por Laberinto del Poder</w:delText>
        </w:r>
        <w:r w:rsidRPr="00BA3652" w:rsidDel="00CD6D02">
          <w:rPr>
            <w:i/>
            <w:lang w:val="es-SV"/>
          </w:rPr>
          <w:delText>.</w:delText>
        </w:r>
      </w:del>
      <w:ins w:id="33" w:author="Pedro Urdimales" w:date="2019-03-18T14:58:00Z">
        <w:r w:rsidR="00CD6D02">
          <w:rPr>
            <w:rFonts w:ascii="Arial" w:hAnsi="Arial" w:cs="Arial"/>
            <w:color w:val="500050"/>
            <w:shd w:val="clear" w:color="auto" w:fill="FFFFFF"/>
          </w:rPr>
          <w:t> GRAFICO3 - (BASE: SEGURIDAD VIZ - HOJA "AÑO VS MONTO CD")</w:t>
        </w:r>
      </w:ins>
      <w:bookmarkStart w:id="34" w:name="_GoBack"/>
      <w:bookmarkEnd w:id="34"/>
      <w:r w:rsidRPr="00BA3652">
        <w:rPr>
          <w:i/>
          <w:lang w:val="es-SV"/>
        </w:rPr>
        <w:t xml:space="preserve"> </w:t>
      </w:r>
    </w:p>
    <w:p w14:paraId="4FEF7289" w14:textId="77777777" w:rsidR="00A342F6" w:rsidRPr="00BA3652" w:rsidRDefault="00A342F6" w:rsidP="00BA3652">
      <w:pPr>
        <w:spacing w:before="240"/>
        <w:rPr>
          <w:i/>
          <w:lang w:val="es-SV"/>
        </w:rPr>
      </w:pPr>
    </w:p>
    <w:p w14:paraId="3009C325" w14:textId="3AB7CF8E" w:rsidR="00A342F6" w:rsidRDefault="00CA6BAD" w:rsidP="00BA3652">
      <w:pPr>
        <w:spacing w:before="240"/>
        <w:rPr>
          <w:lang w:val="es-SV"/>
        </w:rPr>
      </w:pPr>
      <w:r w:rsidRPr="00BA3652">
        <w:rPr>
          <w:lang w:val="es-SV"/>
        </w:rPr>
        <w:t>El único proveedor cercano a Paredes Escobar en cuanto a contratos directos recibidos es la empresa Servicio de Seguridad Integral, S.A., con 146 entre 2010-2012</w:t>
      </w:r>
      <w:r w:rsidR="002C7BF1">
        <w:rPr>
          <w:lang w:val="es-SV"/>
        </w:rPr>
        <w:t>.</w:t>
      </w:r>
      <w:r w:rsidRPr="00BA3652">
        <w:rPr>
          <w:lang w:val="es-SV"/>
        </w:rPr>
        <w:t xml:space="preserve">  Según el análisis de sus auxiliares</w:t>
      </w:r>
      <w:r w:rsidR="0061102B" w:rsidRPr="00BA3652">
        <w:rPr>
          <w:lang w:val="es-SV"/>
        </w:rPr>
        <w:t>,</w:t>
      </w:r>
      <w:r w:rsidRPr="00BA3652">
        <w:rPr>
          <w:lang w:val="es-SV"/>
        </w:rPr>
        <w:t xml:space="preserve"> detallados en el Registro Mercantil, 14 de ellos </w:t>
      </w:r>
      <w:r w:rsidR="00B61035">
        <w:rPr>
          <w:lang w:val="es-SV"/>
        </w:rPr>
        <w:t>son exmilitares</w:t>
      </w:r>
      <w:r w:rsidRPr="00BA3652">
        <w:rPr>
          <w:lang w:val="es-SV"/>
        </w:rPr>
        <w:t>.</w:t>
      </w:r>
    </w:p>
    <w:p w14:paraId="2D7338CF" w14:textId="73446201" w:rsidR="00095AB7" w:rsidRPr="00BA3652" w:rsidRDefault="00095AB7" w:rsidP="00BA3652">
      <w:pPr>
        <w:spacing w:before="240"/>
        <w:rPr>
          <w:lang w:val="es-SV"/>
        </w:rPr>
      </w:pPr>
      <w:r>
        <w:rPr>
          <w:lang w:val="es-SV"/>
        </w:rPr>
        <w:t xml:space="preserve">Hasta 2018, los datos del Registro Mercantil detallan que existían 54 personas con cargo vigente en la empresa, tales como gerentes, subgerentes, entre otros. </w:t>
      </w:r>
      <w:r w:rsidR="004C3C9A">
        <w:rPr>
          <w:lang w:val="es-SV"/>
        </w:rPr>
        <w:t>Sin embargo, e</w:t>
      </w:r>
      <w:r>
        <w:rPr>
          <w:lang w:val="es-SV"/>
        </w:rPr>
        <w:t>l presidente del Consejo de Admin</w:t>
      </w:r>
      <w:r w:rsidR="00B61035">
        <w:rPr>
          <w:lang w:val="es-SV"/>
        </w:rPr>
        <w:t>i</w:t>
      </w:r>
      <w:r>
        <w:rPr>
          <w:lang w:val="es-SV"/>
        </w:rPr>
        <w:t xml:space="preserve">stración </w:t>
      </w:r>
      <w:r w:rsidR="004C3C9A">
        <w:rPr>
          <w:lang w:val="es-SV"/>
        </w:rPr>
        <w:t xml:space="preserve">era, hasta entonces, </w:t>
      </w:r>
      <w:r w:rsidR="00C50F1E">
        <w:rPr>
          <w:lang w:val="es-SV"/>
        </w:rPr>
        <w:t xml:space="preserve">el israelí </w:t>
      </w:r>
      <w:r w:rsidR="004C3C9A">
        <w:rPr>
          <w:lang w:val="es-SV"/>
        </w:rPr>
        <w:t xml:space="preserve">Mordejai Attias Najum. </w:t>
      </w:r>
      <w:r w:rsidR="004C61BB">
        <w:rPr>
          <w:lang w:val="es-SV"/>
        </w:rPr>
        <w:t xml:space="preserve">La mayor parte de servicios contratados corresponden a seguridad y vigilancia, con entidades como el Instituto de Defensa Pública Penal y la Secretaría de Bienestar de la Presidencia, entre otros. </w:t>
      </w:r>
    </w:p>
    <w:p w14:paraId="32EB37F4" w14:textId="219F65E6" w:rsidR="00175C7A" w:rsidRPr="00BA3652" w:rsidRDefault="00696A35" w:rsidP="00BA3652">
      <w:pPr>
        <w:spacing w:before="240"/>
        <w:rPr>
          <w:lang w:val="es-SV"/>
        </w:rPr>
      </w:pPr>
      <w:r>
        <w:rPr>
          <w:lang w:val="es-SV"/>
        </w:rPr>
        <w:t xml:space="preserve">En </w:t>
      </w:r>
      <w:r w:rsidR="00AD6376" w:rsidRPr="00BA3652">
        <w:rPr>
          <w:lang w:val="es-SV"/>
        </w:rPr>
        <w:t xml:space="preserve">las contrataciones directas </w:t>
      </w:r>
      <w:r>
        <w:rPr>
          <w:lang w:val="es-SV"/>
        </w:rPr>
        <w:t>bajo la categoría de «</w:t>
      </w:r>
      <w:r w:rsidR="00AD6376" w:rsidRPr="00BA3652">
        <w:rPr>
          <w:lang w:val="es-SV"/>
        </w:rPr>
        <w:t>Consultorías y Servicios</w:t>
      </w:r>
      <w:r>
        <w:rPr>
          <w:lang w:val="es-SV"/>
        </w:rPr>
        <w:t>»</w:t>
      </w:r>
      <w:r w:rsidR="00741A69">
        <w:rPr>
          <w:lang w:val="es-SV"/>
        </w:rPr>
        <w:t xml:space="preserve">, </w:t>
      </w:r>
      <w:r w:rsidR="00AD6376" w:rsidRPr="00BA3652">
        <w:rPr>
          <w:lang w:val="es-SV"/>
        </w:rPr>
        <w:t xml:space="preserve">quien ha obtenido más dinero </w:t>
      </w:r>
      <w:r>
        <w:rPr>
          <w:lang w:val="es-SV"/>
        </w:rPr>
        <w:t xml:space="preserve">ha sido </w:t>
      </w:r>
      <w:r w:rsidR="00843952">
        <w:rPr>
          <w:lang w:val="es-SV"/>
        </w:rPr>
        <w:t xml:space="preserve">el </w:t>
      </w:r>
      <w:r w:rsidR="00CD6D02">
        <w:fldChar w:fldCharType="begin"/>
      </w:r>
      <w:r w:rsidR="00CD6D02" w:rsidRPr="00CB4CD4">
        <w:rPr>
          <w:lang w:val="es-SV"/>
          <w:rPrChange w:id="35" w:author="Pedro Urdimales" w:date="2019-03-18T14:57:00Z">
            <w:rPr/>
          </w:rPrChange>
        </w:rPr>
        <w:instrText xml:space="preserve"> HYPERLINK "http://www.myrnamack.org.gt/images/stories/fmm/archivos/diario_militar/publicaciones/publicaciones_</w:instrText>
      </w:r>
      <w:r w:rsidR="00CD6D02" w:rsidRPr="00CB4CD4">
        <w:rPr>
          <w:lang w:val="es-SV"/>
          <w:rPrChange w:id="36" w:author="Pedro Urdimales" w:date="2019-03-18T14:57:00Z">
            <w:rPr/>
          </w:rPrChange>
        </w:rPr>
        <w:instrText xml:space="preserve">externas/libros/informe%20estado%20mayor%20presidencial.pdf" </w:instrText>
      </w:r>
      <w:r w:rsidR="00CD6D02">
        <w:fldChar w:fldCharType="separate"/>
      </w:r>
      <w:proofErr w:type="spellStart"/>
      <w:r w:rsidR="00843952" w:rsidRPr="00BA3652">
        <w:rPr>
          <w:rStyle w:val="Hipervnculo"/>
          <w:lang w:val="es-SV"/>
        </w:rPr>
        <w:t>exsubjefe</w:t>
      </w:r>
      <w:proofErr w:type="spellEnd"/>
      <w:r w:rsidR="00843952" w:rsidRPr="00BA3652">
        <w:rPr>
          <w:rStyle w:val="Hipervnculo"/>
          <w:lang w:val="es-SV"/>
        </w:rPr>
        <w:t xml:space="preserve"> del Estado Mayor</w:t>
      </w:r>
      <w:r w:rsidR="00CD6D02">
        <w:rPr>
          <w:rStyle w:val="Hipervnculo"/>
          <w:lang w:val="es-SV"/>
        </w:rPr>
        <w:fldChar w:fldCharType="end"/>
      </w:r>
      <w:r w:rsidR="00843952" w:rsidRPr="00BA3652">
        <w:rPr>
          <w:lang w:val="es-SV"/>
        </w:rPr>
        <w:t xml:space="preserve"> (</w:t>
      </w:r>
      <w:r w:rsidR="00843952">
        <w:rPr>
          <w:lang w:val="es-SV"/>
        </w:rPr>
        <w:t xml:space="preserve">1987) </w:t>
      </w:r>
      <w:r w:rsidR="00AD6376" w:rsidRPr="00BA3652">
        <w:rPr>
          <w:lang w:val="es-SV"/>
        </w:rPr>
        <w:t>Francisco Marín Golib, por un total de 640,180</w:t>
      </w:r>
      <w:r>
        <w:rPr>
          <w:lang w:val="es-SV"/>
        </w:rPr>
        <w:t xml:space="preserve"> quetzales</w:t>
      </w:r>
      <w:r w:rsidR="00AD6376" w:rsidRPr="00BA3652">
        <w:rPr>
          <w:lang w:val="es-SV"/>
        </w:rPr>
        <w:t>, en 14 contratos directos, 11 de los cuales fueron en 2010.</w:t>
      </w:r>
      <w:r w:rsidR="00843952">
        <w:rPr>
          <w:lang w:val="es-SV"/>
        </w:rPr>
        <w:t xml:space="preserve"> En </w:t>
      </w:r>
      <w:r w:rsidR="00AD6376" w:rsidRPr="00BA3652">
        <w:rPr>
          <w:lang w:val="es-SV"/>
        </w:rPr>
        <w:t>2017</w:t>
      </w:r>
      <w:r w:rsidR="00843952">
        <w:rPr>
          <w:lang w:val="es-SV"/>
        </w:rPr>
        <w:t xml:space="preserve"> obtuvo un contrato con </w:t>
      </w:r>
      <w:r w:rsidR="00AD6376" w:rsidRPr="00BA3652">
        <w:rPr>
          <w:lang w:val="es-SV"/>
        </w:rPr>
        <w:t>el Comité Olímpico Guatemalteco por</w:t>
      </w:r>
      <w:r w:rsidR="00843952">
        <w:rPr>
          <w:lang w:val="es-SV"/>
        </w:rPr>
        <w:t xml:space="preserve"> </w:t>
      </w:r>
      <w:r w:rsidR="00AD6376" w:rsidRPr="00BA3652">
        <w:rPr>
          <w:lang w:val="es-SV"/>
        </w:rPr>
        <w:t>120</w:t>
      </w:r>
      <w:r w:rsidR="00843952">
        <w:rPr>
          <w:lang w:val="es-SV"/>
        </w:rPr>
        <w:t xml:space="preserve"> mil quetzales</w:t>
      </w:r>
      <w:r w:rsidR="00AD6376" w:rsidRPr="00BA3652">
        <w:rPr>
          <w:lang w:val="es-SV"/>
        </w:rPr>
        <w:t xml:space="preserve">. </w:t>
      </w:r>
    </w:p>
    <w:p w14:paraId="04CE5A78" w14:textId="3957E9D8" w:rsidR="00425FF4" w:rsidRDefault="00DA6CA6" w:rsidP="00BA3652">
      <w:pPr>
        <w:spacing w:before="240"/>
        <w:rPr>
          <w:lang w:val="es-SV"/>
        </w:rPr>
      </w:pPr>
      <w:r w:rsidRPr="00BA3652">
        <w:rPr>
          <w:lang w:val="es-SV"/>
        </w:rPr>
        <w:t xml:space="preserve">El que le sigue en volumen de fondos obtenidos a través de contrataciones directas es </w:t>
      </w:r>
      <w:r w:rsidR="00843952">
        <w:rPr>
          <w:lang w:val="es-SV"/>
        </w:rPr>
        <w:t xml:space="preserve">el militar retirado </w:t>
      </w:r>
      <w:r w:rsidRPr="00BA3652">
        <w:rPr>
          <w:lang w:val="es-SV"/>
        </w:rPr>
        <w:t xml:space="preserve">Edar Alex Laguardia Pérez, </w:t>
      </w:r>
      <w:r w:rsidR="00BA2764" w:rsidRPr="00BA3652">
        <w:rPr>
          <w:lang w:val="es-SV"/>
        </w:rPr>
        <w:t xml:space="preserve">quien ganó 478,320 </w:t>
      </w:r>
      <w:r w:rsidR="00843952">
        <w:rPr>
          <w:lang w:val="es-SV"/>
        </w:rPr>
        <w:t xml:space="preserve">quetzales </w:t>
      </w:r>
      <w:r w:rsidR="00BA2764" w:rsidRPr="00BA3652">
        <w:rPr>
          <w:lang w:val="es-SV"/>
        </w:rPr>
        <w:t xml:space="preserve">en tres contratos clasificados como “Consultorías y Servicios”. </w:t>
      </w:r>
      <w:r w:rsidR="00843952">
        <w:rPr>
          <w:lang w:val="es-SV"/>
        </w:rPr>
        <w:t xml:space="preserve">A Laguardia le aparecen </w:t>
      </w:r>
      <w:r w:rsidR="00BA2764" w:rsidRPr="00BA3652">
        <w:rPr>
          <w:lang w:val="es-SV"/>
        </w:rPr>
        <w:t>tres contratos más bajo la clasificación “Seguridad y Vigilancia”, por 430,457</w:t>
      </w:r>
      <w:r w:rsidR="00843952">
        <w:rPr>
          <w:lang w:val="es-SV"/>
        </w:rPr>
        <w:t xml:space="preserve"> quetzales</w:t>
      </w:r>
      <w:r w:rsidR="00BA2764" w:rsidRPr="00BA3652">
        <w:rPr>
          <w:lang w:val="es-SV"/>
        </w:rPr>
        <w:t xml:space="preserve">. Todos los contratos fueron con la Dirección General de Aeronáutica Civil. Para septiembre 2018 </w:t>
      </w:r>
      <w:r w:rsidR="00CD6D02">
        <w:fldChar w:fldCharType="begin"/>
      </w:r>
      <w:r w:rsidR="00CD6D02" w:rsidRPr="00CB4CD4">
        <w:rPr>
          <w:lang w:val="es-SV"/>
          <w:rPrChange w:id="37" w:author="Pedro Urdimales" w:date="2019-03-18T14:57:00Z">
            <w:rPr/>
          </w:rPrChange>
        </w:rPr>
        <w:instrText xml:space="preserve"> HYPERLINK "http://www.mides.gob.gt/images/uip/ipublica/art11/2/compilado/2018/asesores029sep2018u201.pdf" </w:instrText>
      </w:r>
      <w:r w:rsidR="00CD6D02">
        <w:fldChar w:fldCharType="separate"/>
      </w:r>
      <w:r w:rsidR="00BA2764" w:rsidRPr="00BA3652">
        <w:rPr>
          <w:rStyle w:val="Hipervnculo"/>
          <w:lang w:val="es-SV"/>
        </w:rPr>
        <w:t>aparecía contratado</w:t>
      </w:r>
      <w:r w:rsidR="00CD6D02">
        <w:rPr>
          <w:rStyle w:val="Hipervnculo"/>
          <w:lang w:val="es-SV"/>
        </w:rPr>
        <w:fldChar w:fldCharType="end"/>
      </w:r>
      <w:r w:rsidR="00BA2764" w:rsidRPr="00BA3652">
        <w:rPr>
          <w:lang w:val="es-SV"/>
        </w:rPr>
        <w:t xml:space="preserve"> en la subdirección de Comedores del Ministerio de Desarrollo.</w:t>
      </w:r>
    </w:p>
    <w:p w14:paraId="622F6164" w14:textId="1B892EC1" w:rsidR="005B3E40" w:rsidRPr="00BA3652" w:rsidRDefault="005B3E40" w:rsidP="00BA3652">
      <w:pPr>
        <w:spacing w:before="240"/>
        <w:rPr>
          <w:lang w:val="es-SV"/>
        </w:rPr>
      </w:pPr>
      <w:r w:rsidRPr="00F241AD">
        <w:rPr>
          <w:i/>
          <w:lang w:val="es-SV"/>
        </w:rPr>
        <w:t>Laberinto del Poder</w:t>
      </w:r>
      <w:r>
        <w:rPr>
          <w:lang w:val="es-SV"/>
        </w:rPr>
        <w:t xml:space="preserve"> intentó contactar a Laguardia Pérez y Marín Golib, </w:t>
      </w:r>
      <w:r w:rsidR="00AE738C">
        <w:rPr>
          <w:lang w:val="es-SV"/>
        </w:rPr>
        <w:t xml:space="preserve">pero </w:t>
      </w:r>
      <w:r>
        <w:rPr>
          <w:lang w:val="es-SV"/>
        </w:rPr>
        <w:t xml:space="preserve">los números y correos </w:t>
      </w:r>
      <w:r w:rsidR="00B251A8">
        <w:rPr>
          <w:lang w:val="es-SV"/>
        </w:rPr>
        <w:t xml:space="preserve">indicdaos </w:t>
      </w:r>
      <w:r>
        <w:rPr>
          <w:lang w:val="es-SV"/>
        </w:rPr>
        <w:t xml:space="preserve">en documentos públicos, facturas o contratos aparecen como no disponibles o no fueron contestados. </w:t>
      </w:r>
    </w:p>
    <w:p w14:paraId="7B71645D" w14:textId="7265ADF3" w:rsidR="00425FF4" w:rsidRPr="00BA3652" w:rsidRDefault="00CD6D02" w:rsidP="00BA3652">
      <w:pPr>
        <w:spacing w:before="240"/>
        <w:rPr>
          <w:lang w:val="es-SV"/>
        </w:rPr>
      </w:pPr>
      <w:r>
        <w:fldChar w:fldCharType="begin"/>
      </w:r>
      <w:r w:rsidRPr="00CB4CD4">
        <w:rPr>
          <w:lang w:val="es-SV"/>
          <w:rPrChange w:id="38" w:author="Pedro Urdimales" w:date="2019-03-18T14:57:00Z">
            <w:rPr/>
          </w:rPrChange>
        </w:rPr>
        <w:instrText xml:space="preserve"> HYPERLINK "http://www.guatecompras.gt/proveedores/consultaDetProvee.aspx?rqp=9&amp;lprv=4633515" </w:instrText>
      </w:r>
      <w:r>
        <w:fldChar w:fldCharType="separate"/>
      </w:r>
      <w:proofErr w:type="spellStart"/>
      <w:r w:rsidR="00425FF4" w:rsidRPr="00BA3652">
        <w:rPr>
          <w:rStyle w:val="Hipervnculo"/>
          <w:lang w:val="es-SV"/>
        </w:rPr>
        <w:t>Hasharon</w:t>
      </w:r>
      <w:proofErr w:type="spellEnd"/>
      <w:r w:rsidR="00425FF4" w:rsidRPr="00BA3652">
        <w:rPr>
          <w:rStyle w:val="Hipervnculo"/>
          <w:lang w:val="es-SV"/>
        </w:rPr>
        <w:t>, Sociedad Anónima</w:t>
      </w:r>
      <w:r>
        <w:rPr>
          <w:rStyle w:val="Hipervnculo"/>
          <w:lang w:val="es-SV"/>
        </w:rPr>
        <w:fldChar w:fldCharType="end"/>
      </w:r>
      <w:r w:rsidR="00425FF4" w:rsidRPr="00BA3652">
        <w:rPr>
          <w:lang w:val="es-SV"/>
        </w:rPr>
        <w:t xml:space="preserve"> ha sido el siguiente destinatario de compras directas, por 448</w:t>
      </w:r>
      <w:r w:rsidR="0067734A">
        <w:rPr>
          <w:lang w:val="es-SV"/>
        </w:rPr>
        <w:t xml:space="preserve"> mil quetzales</w:t>
      </w:r>
      <w:r w:rsidR="00425FF4" w:rsidRPr="00BA3652">
        <w:rPr>
          <w:lang w:val="es-SV"/>
        </w:rPr>
        <w:t xml:space="preserve">, bajo la clasificación de “Servicios y Consultorías”. La empresa, según </w:t>
      </w:r>
      <w:r>
        <w:fldChar w:fldCharType="begin"/>
      </w:r>
      <w:r w:rsidRPr="00CB4CD4">
        <w:rPr>
          <w:lang w:val="es-SV"/>
          <w:rPrChange w:id="39" w:author="Pedro Urdimales" w:date="2019-03-18T14:57:00Z">
            <w:rPr/>
          </w:rPrChange>
        </w:rPr>
        <w:instrText xml:space="preserve"> HYPERLINK "http://www.guatecompras.gt/concursos/files/459/2293927%40CONTRATO%20HASHARON%20HOJA</w:instrText>
      </w:r>
      <w:r w:rsidRPr="00CB4CD4">
        <w:rPr>
          <w:lang w:val="es-SV"/>
          <w:rPrChange w:id="40" w:author="Pedro Urdimales" w:date="2019-03-18T14:57:00Z">
            <w:rPr/>
          </w:rPrChange>
        </w:rPr>
        <w:instrText xml:space="preserve">%201%20DE%2010.jpg" </w:instrText>
      </w:r>
      <w:r>
        <w:fldChar w:fldCharType="separate"/>
      </w:r>
      <w:r w:rsidR="00425FF4" w:rsidRPr="00BA3652">
        <w:rPr>
          <w:rStyle w:val="Hipervnculo"/>
          <w:lang w:val="es-SV"/>
        </w:rPr>
        <w:t>consta en contratos efectuados</w:t>
      </w:r>
      <w:r>
        <w:rPr>
          <w:rStyle w:val="Hipervnculo"/>
          <w:lang w:val="es-SV"/>
        </w:rPr>
        <w:fldChar w:fldCharType="end"/>
      </w:r>
      <w:r w:rsidR="00425FF4" w:rsidRPr="00BA3652">
        <w:rPr>
          <w:lang w:val="es-SV"/>
        </w:rPr>
        <w:t xml:space="preserve">, es propiedad del ciudadano israelí Ido Baruch Steinmetz. </w:t>
      </w:r>
    </w:p>
    <w:p w14:paraId="48243B85" w14:textId="1575D2EA" w:rsidR="00DA6CA6" w:rsidRPr="00BA3652" w:rsidRDefault="00CD6D02" w:rsidP="00BA3652">
      <w:pPr>
        <w:spacing w:before="240"/>
        <w:rPr>
          <w:lang w:val="es-SV"/>
        </w:rPr>
      </w:pPr>
      <w:r>
        <w:fldChar w:fldCharType="begin"/>
      </w:r>
      <w:r w:rsidRPr="00CB4CD4">
        <w:rPr>
          <w:lang w:val="es-SV"/>
          <w:rPrChange w:id="41" w:author="Pedro Urdimales" w:date="2019-03-18T14:57:00Z">
            <w:rPr/>
          </w:rPrChange>
        </w:rPr>
        <w:instrText xml:space="preserve"> HYPERLINK "http://www.guatecompras.gt/PubSinConcurso/files/1720/E8598290%40CONTRATO%20010-029-2013%20DORI%20CARMEL%20AZOUBEL.pdf" </w:instrText>
      </w:r>
      <w:r>
        <w:fldChar w:fldCharType="separate"/>
      </w:r>
      <w:r w:rsidR="006C6677" w:rsidRPr="00BA3652">
        <w:rPr>
          <w:rStyle w:val="Hipervnculo"/>
          <w:lang w:val="es-SV"/>
        </w:rPr>
        <w:t>Otro israelí</w:t>
      </w:r>
      <w:r>
        <w:rPr>
          <w:rStyle w:val="Hipervnculo"/>
          <w:lang w:val="es-SV"/>
        </w:rPr>
        <w:fldChar w:fldCharType="end"/>
      </w:r>
      <w:r w:rsidR="006C6677" w:rsidRPr="00BA3652">
        <w:rPr>
          <w:lang w:val="es-SV"/>
        </w:rPr>
        <w:t xml:space="preserve"> que despunta entre los contratistas fa</w:t>
      </w:r>
      <w:r w:rsidR="00DD2551" w:rsidRPr="00BA3652">
        <w:rPr>
          <w:lang w:val="es-SV"/>
        </w:rPr>
        <w:t xml:space="preserve">voritos es Dori Carmel Azoubel. En su caso, es el que más ha ganado en contrataciones directas con la </w:t>
      </w:r>
      <w:r w:rsidR="0067734A">
        <w:rPr>
          <w:lang w:val="es-SV"/>
        </w:rPr>
        <w:t>Secretaría de Asuntos Administrativos y de Seguridad de la Presidencia</w:t>
      </w:r>
      <w:r w:rsidR="00DD2551" w:rsidRPr="00BA3652">
        <w:rPr>
          <w:lang w:val="es-SV"/>
        </w:rPr>
        <w:t>, por 298</w:t>
      </w:r>
      <w:r w:rsidR="0067734A">
        <w:rPr>
          <w:lang w:val="es-SV"/>
        </w:rPr>
        <w:t xml:space="preserve"> mil quetzales</w:t>
      </w:r>
      <w:r w:rsidR="00DD2551" w:rsidRPr="00BA3652">
        <w:rPr>
          <w:lang w:val="es-SV"/>
        </w:rPr>
        <w:t xml:space="preserve">. </w:t>
      </w:r>
    </w:p>
    <w:p w14:paraId="6D042AF5" w14:textId="738BD1E9" w:rsidR="003F002F" w:rsidRPr="00BA3652" w:rsidRDefault="003F002F" w:rsidP="00BA3652">
      <w:pPr>
        <w:spacing w:before="240"/>
        <w:rPr>
          <w:lang w:val="es-SV"/>
        </w:rPr>
      </w:pPr>
      <w:r w:rsidRPr="00BA3652">
        <w:rPr>
          <w:lang w:val="es-SV"/>
        </w:rPr>
        <w:lastRenderedPageBreak/>
        <w:t>Un nombre que se repite dentro de esta institución de forma indirecta es el de Rafael Arturo Solis Paiz. En contrataciones directas, la sociedad anónima Combat</w:t>
      </w:r>
      <w:r w:rsidR="00425837">
        <w:rPr>
          <w:lang w:val="es-SV"/>
        </w:rPr>
        <w:t>, representada por Solis Paiz,</w:t>
      </w:r>
      <w:r w:rsidRPr="00BA3652">
        <w:rPr>
          <w:lang w:val="es-SV"/>
        </w:rPr>
        <w:t xml:space="preserve"> ganó en la </w:t>
      </w:r>
      <w:r w:rsidR="00425837">
        <w:rPr>
          <w:lang w:val="es-SV"/>
        </w:rPr>
        <w:t xml:space="preserve">Secretaría de Asuntos Administrativos y de Seguridad </w:t>
      </w:r>
      <w:r w:rsidRPr="00BA3652">
        <w:rPr>
          <w:lang w:val="es-SV"/>
        </w:rPr>
        <w:t>contratos por 112,500</w:t>
      </w:r>
      <w:r w:rsidR="00425837">
        <w:rPr>
          <w:lang w:val="es-SV"/>
        </w:rPr>
        <w:t xml:space="preserve"> quetzales</w:t>
      </w:r>
      <w:r w:rsidRPr="00BA3652">
        <w:rPr>
          <w:lang w:val="es-SV"/>
        </w:rPr>
        <w:t xml:space="preserve">, entre 2009 y marzo de 2018, y es el séptimo contratista que más fondos obtuvo. En los concursos, Solis Paiz está en primer puesto de las compras de </w:t>
      </w:r>
      <w:r w:rsidR="00425837">
        <w:rPr>
          <w:lang w:val="es-SV"/>
        </w:rPr>
        <w:t xml:space="preserve">esa secretaria con </w:t>
      </w:r>
      <w:r w:rsidRPr="00BA3652">
        <w:rPr>
          <w:lang w:val="es-SV"/>
        </w:rPr>
        <w:t>2.8 millones</w:t>
      </w:r>
      <w:r w:rsidR="00425837">
        <w:rPr>
          <w:lang w:val="es-SV"/>
        </w:rPr>
        <w:t xml:space="preserve"> de quetzales</w:t>
      </w:r>
      <w:r w:rsidRPr="00BA3652">
        <w:rPr>
          <w:lang w:val="es-SV"/>
        </w:rPr>
        <w:t xml:space="preserve">. </w:t>
      </w:r>
    </w:p>
    <w:p w14:paraId="4DA5E007" w14:textId="6E030602" w:rsidR="00F05E7D" w:rsidRPr="00BA3652" w:rsidRDefault="003F002F" w:rsidP="00BA3652">
      <w:pPr>
        <w:spacing w:before="240"/>
        <w:rPr>
          <w:rFonts w:cstheme="minorHAnsi"/>
          <w:i/>
          <w:lang w:val="es-SV"/>
        </w:rPr>
      </w:pPr>
      <w:r w:rsidRPr="00BA3652">
        <w:rPr>
          <w:lang w:val="es-SV"/>
        </w:rPr>
        <w:t xml:space="preserve">     </w:t>
      </w:r>
    </w:p>
    <w:p w14:paraId="6F90531E" w14:textId="7F30F886" w:rsidR="00F05E7D" w:rsidRPr="00BA3652" w:rsidRDefault="00F05E7D" w:rsidP="00BA3652">
      <w:pPr>
        <w:spacing w:before="240"/>
        <w:rPr>
          <w:rFonts w:cstheme="minorHAnsi"/>
          <w:lang w:val="es-SV"/>
        </w:rPr>
      </w:pPr>
      <w:r w:rsidRPr="00BA3652">
        <w:rPr>
          <w:rFonts w:cstheme="minorHAnsi"/>
          <w:lang w:val="es-SV"/>
        </w:rPr>
        <w:t xml:space="preserve">Aunque en su descripción la empresa Combat reseñe que se dedica a la </w:t>
      </w:r>
      <w:r w:rsidR="00313FE3">
        <w:rPr>
          <w:rFonts w:cstheme="minorHAnsi"/>
          <w:lang w:val="es-SV"/>
        </w:rPr>
        <w:t>«</w:t>
      </w:r>
      <w:r w:rsidRPr="00BA3652">
        <w:rPr>
          <w:rFonts w:cstheme="minorHAnsi"/>
          <w:lang w:val="es-SV"/>
        </w:rPr>
        <w:t>venta al por menor en puestos de venta y mercados</w:t>
      </w:r>
      <w:r w:rsidR="00313FE3">
        <w:rPr>
          <w:rFonts w:cstheme="minorHAnsi"/>
          <w:lang w:val="es-SV"/>
        </w:rPr>
        <w:t>»</w:t>
      </w:r>
      <w:r w:rsidRPr="00BA3652">
        <w:rPr>
          <w:rFonts w:cstheme="minorHAnsi"/>
          <w:lang w:val="es-SV"/>
        </w:rPr>
        <w:t xml:space="preserve">, </w:t>
      </w:r>
      <w:r w:rsidR="00313FE3">
        <w:rPr>
          <w:rFonts w:cstheme="minorHAnsi"/>
          <w:lang w:val="es-SV"/>
        </w:rPr>
        <w:t xml:space="preserve">según el </w:t>
      </w:r>
      <w:r w:rsidRPr="00BA3652">
        <w:rPr>
          <w:rFonts w:cstheme="minorHAnsi"/>
          <w:lang w:val="es-SV"/>
        </w:rPr>
        <w:t xml:space="preserve">análisis de sus contrataciones se dedica </w:t>
      </w:r>
      <w:r w:rsidR="00313FE3">
        <w:rPr>
          <w:rFonts w:cstheme="minorHAnsi"/>
          <w:lang w:val="es-SV"/>
        </w:rPr>
        <w:t xml:space="preserve">también </w:t>
      </w:r>
      <w:r w:rsidRPr="00BA3652">
        <w:rPr>
          <w:rFonts w:cstheme="minorHAnsi"/>
          <w:lang w:val="es-SV"/>
        </w:rPr>
        <w:t xml:space="preserve">a la venta de armas, municiones y equipos de seguridad. Otro de </w:t>
      </w:r>
      <w:r w:rsidR="00313FE3">
        <w:rPr>
          <w:rFonts w:cstheme="minorHAnsi"/>
          <w:lang w:val="es-SV"/>
        </w:rPr>
        <w:t xml:space="preserve">los </w:t>
      </w:r>
      <w:r w:rsidRPr="00BA3652">
        <w:rPr>
          <w:rFonts w:cstheme="minorHAnsi"/>
          <w:lang w:val="es-SV"/>
        </w:rPr>
        <w:t xml:space="preserve">nombres comerciales </w:t>
      </w:r>
      <w:r w:rsidR="00313FE3">
        <w:rPr>
          <w:rFonts w:cstheme="minorHAnsi"/>
          <w:lang w:val="es-SV"/>
        </w:rPr>
        <w:t xml:space="preserve">con que se identifica </w:t>
      </w:r>
      <w:r w:rsidRPr="00BA3652">
        <w:rPr>
          <w:rFonts w:cstheme="minorHAnsi"/>
          <w:lang w:val="es-SV"/>
        </w:rPr>
        <w:t>es</w:t>
      </w:r>
      <w:r w:rsidR="00313FE3">
        <w:rPr>
          <w:rFonts w:cstheme="minorHAnsi"/>
          <w:lang w:val="es-SV"/>
        </w:rPr>
        <w:t xml:space="preserve"> </w:t>
      </w:r>
      <w:r w:rsidRPr="00BA3652">
        <w:rPr>
          <w:rFonts w:cstheme="minorHAnsi"/>
          <w:lang w:val="es-SV"/>
        </w:rPr>
        <w:t>Municiones La Torre</w:t>
      </w:r>
      <w:r w:rsidR="005C0AC3">
        <w:rPr>
          <w:rFonts w:cstheme="minorHAnsi"/>
          <w:lang w:val="es-SV"/>
        </w:rPr>
        <w:t xml:space="preserve">, </w:t>
      </w:r>
      <w:r w:rsidR="00CD6D02">
        <w:fldChar w:fldCharType="begin"/>
      </w:r>
      <w:r w:rsidR="00CD6D02" w:rsidRPr="00CB4CD4">
        <w:rPr>
          <w:lang w:val="es-SV"/>
          <w:rPrChange w:id="42" w:author="Pedro Urdimales" w:date="2019-03-18T14:57:00Z">
            <w:rPr/>
          </w:rPrChange>
        </w:rPr>
        <w:instrText xml:space="preserve"> HYPERLINK "http://www.guatecompras.gt/proveedores/consultaDetProvee.aspx?rqp=9&amp;lprv=1340113" </w:instrText>
      </w:r>
      <w:r w:rsidR="00CD6D02">
        <w:fldChar w:fldCharType="separate"/>
      </w:r>
      <w:r w:rsidR="005C0AC3" w:rsidRPr="005C0AC3">
        <w:rPr>
          <w:rStyle w:val="Hipervnculo"/>
          <w:rFonts w:cstheme="minorHAnsi"/>
          <w:lang w:val="es-SV"/>
        </w:rPr>
        <w:t>según detalla el portal Guatecompras</w:t>
      </w:r>
      <w:r w:rsidR="00CD6D02">
        <w:rPr>
          <w:rStyle w:val="Hipervnculo"/>
          <w:rFonts w:cstheme="minorHAnsi"/>
          <w:lang w:val="es-SV"/>
        </w:rPr>
        <w:fldChar w:fldCharType="end"/>
      </w:r>
      <w:r w:rsidRPr="00BA3652">
        <w:rPr>
          <w:rFonts w:cstheme="minorHAnsi"/>
          <w:lang w:val="es-SV"/>
        </w:rPr>
        <w:t xml:space="preserve">. </w:t>
      </w:r>
    </w:p>
    <w:p w14:paraId="0ED1994B" w14:textId="1027DF40" w:rsidR="009321AD" w:rsidRPr="00BA3652" w:rsidRDefault="009321AD" w:rsidP="00BA3652">
      <w:pPr>
        <w:spacing w:before="240"/>
        <w:rPr>
          <w:rFonts w:cstheme="minorHAnsi"/>
          <w:lang w:val="es-SV"/>
        </w:rPr>
      </w:pPr>
      <w:r w:rsidRPr="00BA3652">
        <w:rPr>
          <w:rFonts w:cstheme="minorHAnsi"/>
          <w:lang w:val="es-SV"/>
        </w:rPr>
        <w:t>Solis Paiz se ha desempeñado</w:t>
      </w:r>
      <w:r w:rsidR="00313FE3" w:rsidRPr="00BA3652" w:rsidDel="00313FE3">
        <w:rPr>
          <w:rFonts w:cstheme="minorHAnsi"/>
          <w:lang w:val="es-SV"/>
        </w:rPr>
        <w:t xml:space="preserve"> </w:t>
      </w:r>
      <w:r w:rsidR="00CD6D02">
        <w:fldChar w:fldCharType="begin"/>
      </w:r>
      <w:r w:rsidR="00CD6D02" w:rsidRPr="00CB4CD4">
        <w:rPr>
          <w:lang w:val="es-SV"/>
          <w:rPrChange w:id="43" w:author="Pedro Urdimales" w:date="2019-03-18T14:57:00Z">
            <w:rPr/>
          </w:rPrChange>
        </w:rPr>
        <w:instrText xml:space="preserve"> HYPERLINK "http://www.contraloria.gob.gt/imagenes/i_docs/i_inf_munis09/</w:instrText>
      </w:r>
      <w:r w:rsidR="00CD6D02" w:rsidRPr="00CB4CD4">
        <w:rPr>
          <w:lang w:val="es-SV"/>
          <w:rPrChange w:id="44" w:author="Pedro Urdimales" w:date="2019-03-18T14:57:00Z">
            <w:rPr/>
          </w:rPrChange>
        </w:rPr>
        <w:instrText xml:space="preserve">archivos/parte2/CHIQUIMULA/ESQUIPULAS.pdf" </w:instrText>
      </w:r>
      <w:r w:rsidR="00CD6D02">
        <w:fldChar w:fldCharType="separate"/>
      </w:r>
      <w:r w:rsidRPr="00BA3652">
        <w:rPr>
          <w:rStyle w:val="Hipervnculo"/>
          <w:rFonts w:cstheme="minorHAnsi"/>
          <w:lang w:val="es-SV"/>
        </w:rPr>
        <w:t>como concejal de la municipalidad</w:t>
      </w:r>
      <w:r w:rsidR="00CD6D02">
        <w:rPr>
          <w:rStyle w:val="Hipervnculo"/>
          <w:rFonts w:cstheme="minorHAnsi"/>
          <w:lang w:val="es-SV"/>
        </w:rPr>
        <w:fldChar w:fldCharType="end"/>
      </w:r>
      <w:r w:rsidRPr="00BA3652">
        <w:rPr>
          <w:rFonts w:cstheme="minorHAnsi"/>
          <w:lang w:val="es-SV"/>
        </w:rPr>
        <w:t xml:space="preserve"> de Chiquimula (Esquipulas), y está reseñado como parte de un grupo de armerías que </w:t>
      </w:r>
      <w:r w:rsidR="00CD6D02">
        <w:fldChar w:fldCharType="begin"/>
      </w:r>
      <w:r w:rsidR="00CD6D02" w:rsidRPr="00CB4CD4">
        <w:rPr>
          <w:lang w:val="es-SV"/>
          <w:rPrChange w:id="45" w:author="Pedro Urdimales" w:date="2019-03-18T14:57:00Z">
            <w:rPr/>
          </w:rPrChange>
        </w:rPr>
        <w:instrText xml:space="preserve"> HYPERLINK "https://wikileaks.org/plusd/cables/09GUATEMALA967_a.html" </w:instrText>
      </w:r>
      <w:r w:rsidR="00CD6D02">
        <w:fldChar w:fldCharType="separate"/>
      </w:r>
      <w:r w:rsidRPr="00BA3652">
        <w:rPr>
          <w:rStyle w:val="Hipervnculo"/>
          <w:rFonts w:cstheme="minorHAnsi"/>
          <w:lang w:val="es-SV"/>
        </w:rPr>
        <w:t>fueron supervisadas</w:t>
      </w:r>
      <w:r w:rsidR="00CD6D02">
        <w:rPr>
          <w:rStyle w:val="Hipervnculo"/>
          <w:rFonts w:cstheme="minorHAnsi"/>
          <w:lang w:val="es-SV"/>
        </w:rPr>
        <w:fldChar w:fldCharType="end"/>
      </w:r>
      <w:r w:rsidRPr="00BA3652">
        <w:rPr>
          <w:rFonts w:cstheme="minorHAnsi"/>
          <w:lang w:val="es-SV"/>
        </w:rPr>
        <w:t xml:space="preserve"> por personeros del gobierno estadounidense </w:t>
      </w:r>
      <w:r w:rsidR="00D71CAD">
        <w:rPr>
          <w:rFonts w:cstheme="minorHAnsi"/>
          <w:lang w:val="es-SV"/>
        </w:rPr>
        <w:t xml:space="preserve">en </w:t>
      </w:r>
      <w:r w:rsidRPr="00BA3652">
        <w:rPr>
          <w:rFonts w:cstheme="minorHAnsi"/>
          <w:lang w:val="es-SV"/>
        </w:rPr>
        <w:t>2009, según información de cables diplomáticos filtrados por Wikileaks</w:t>
      </w:r>
      <w:r w:rsidR="00313FE3">
        <w:rPr>
          <w:rFonts w:cstheme="minorHAnsi"/>
          <w:lang w:val="es-SV"/>
        </w:rPr>
        <w:t>.</w:t>
      </w:r>
      <w:r w:rsidRPr="00BA3652">
        <w:rPr>
          <w:rFonts w:cstheme="minorHAnsi"/>
          <w:lang w:val="es-SV"/>
        </w:rPr>
        <w:t xml:space="preserve"> </w:t>
      </w:r>
    </w:p>
    <w:p w14:paraId="066E6DFD" w14:textId="65675D8C" w:rsidR="00F05E7D" w:rsidRPr="00BA3652" w:rsidRDefault="00E0795C" w:rsidP="00B251A8">
      <w:pPr>
        <w:spacing w:before="240"/>
        <w:rPr>
          <w:rFonts w:cstheme="minorHAnsi"/>
          <w:lang w:val="es-SV"/>
        </w:rPr>
      </w:pPr>
      <w:r>
        <w:rPr>
          <w:rFonts w:cstheme="minorHAnsi"/>
          <w:lang w:val="es-SV"/>
        </w:rPr>
        <w:t xml:space="preserve">El israelí nacionalizado guatemalteco </w:t>
      </w:r>
      <w:r w:rsidR="006A227B" w:rsidRPr="00BA3652">
        <w:rPr>
          <w:rFonts w:cstheme="minorHAnsi"/>
          <w:lang w:val="es-SV"/>
        </w:rPr>
        <w:t xml:space="preserve">Daniel Azar Mesri, quien fue subsecretario de </w:t>
      </w:r>
      <w:r>
        <w:rPr>
          <w:rFonts w:cstheme="minorHAnsi"/>
          <w:lang w:val="es-SV"/>
        </w:rPr>
        <w:t xml:space="preserve">la Secretaría de Asuntos Administrativos y Seguridad en </w:t>
      </w:r>
      <w:r w:rsidR="006A227B" w:rsidRPr="00BA3652">
        <w:rPr>
          <w:rFonts w:cstheme="minorHAnsi"/>
          <w:lang w:val="es-SV"/>
        </w:rPr>
        <w:t xml:space="preserve">2004, volvió a </w:t>
      </w:r>
      <w:r w:rsidR="00CD6D02">
        <w:fldChar w:fldCharType="begin"/>
      </w:r>
      <w:r w:rsidR="00CD6D02" w:rsidRPr="00CB4CD4">
        <w:rPr>
          <w:lang w:val="es-SV"/>
          <w:rPrChange w:id="46" w:author="Pedro Urdimales" w:date="2019-03-18T14:57:00Z">
            <w:rPr/>
          </w:rPrChange>
        </w:rPr>
        <w:instrText xml:space="preserve"> HYPERLINK "http://www.saas.gob.gt/informacion-publica/decreto-57-2008/category/142-listado-de-asesores?download=203:directorio-personal-029-diciembre" </w:instrText>
      </w:r>
      <w:r w:rsidR="00CD6D02">
        <w:fldChar w:fldCharType="separate"/>
      </w:r>
      <w:r w:rsidR="006A227B" w:rsidRPr="00BA3652">
        <w:rPr>
          <w:rStyle w:val="Hipervnculo"/>
          <w:rFonts w:cstheme="minorHAnsi"/>
          <w:lang w:val="es-SV"/>
        </w:rPr>
        <w:t>ser contratado como asesor</w:t>
      </w:r>
      <w:r w:rsidR="00CD6D02">
        <w:rPr>
          <w:rStyle w:val="Hipervnculo"/>
          <w:rFonts w:cstheme="minorHAnsi"/>
          <w:lang w:val="es-SV"/>
        </w:rPr>
        <w:fldChar w:fldCharType="end"/>
      </w:r>
      <w:r w:rsidR="006A227B" w:rsidRPr="00BA3652">
        <w:rPr>
          <w:rFonts w:cstheme="minorHAnsi"/>
          <w:lang w:val="es-SV"/>
        </w:rPr>
        <w:t xml:space="preserve"> en 2014, devengando un salario mensual de 16,607</w:t>
      </w:r>
      <w:r>
        <w:rPr>
          <w:rFonts w:cstheme="minorHAnsi"/>
          <w:lang w:val="es-SV"/>
        </w:rPr>
        <w:t xml:space="preserve"> quetzales</w:t>
      </w:r>
      <w:r w:rsidR="006A227B" w:rsidRPr="00BA3652">
        <w:rPr>
          <w:rFonts w:cstheme="minorHAnsi"/>
          <w:lang w:val="es-SV"/>
        </w:rPr>
        <w:t>.</w:t>
      </w:r>
    </w:p>
    <w:sectPr w:rsidR="00F05E7D" w:rsidRPr="00BA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357"/>
    <w:rsid w:val="00063405"/>
    <w:rsid w:val="00095AB7"/>
    <w:rsid w:val="000A69BF"/>
    <w:rsid w:val="000B429B"/>
    <w:rsid w:val="000B72A4"/>
    <w:rsid w:val="000C39B1"/>
    <w:rsid w:val="000D28F5"/>
    <w:rsid w:val="000E68E8"/>
    <w:rsid w:val="000F0D5F"/>
    <w:rsid w:val="000F7E33"/>
    <w:rsid w:val="001035C0"/>
    <w:rsid w:val="00134A6F"/>
    <w:rsid w:val="001362F3"/>
    <w:rsid w:val="00144CD6"/>
    <w:rsid w:val="0015700E"/>
    <w:rsid w:val="00163ECC"/>
    <w:rsid w:val="00172541"/>
    <w:rsid w:val="001757DE"/>
    <w:rsid w:val="00175C7A"/>
    <w:rsid w:val="00185E7C"/>
    <w:rsid w:val="00194308"/>
    <w:rsid w:val="001C07A6"/>
    <w:rsid w:val="001E3ED0"/>
    <w:rsid w:val="002766AD"/>
    <w:rsid w:val="002B25C0"/>
    <w:rsid w:val="002C7BF1"/>
    <w:rsid w:val="0030430F"/>
    <w:rsid w:val="00313FE3"/>
    <w:rsid w:val="00323804"/>
    <w:rsid w:val="00335406"/>
    <w:rsid w:val="003720EB"/>
    <w:rsid w:val="0038712F"/>
    <w:rsid w:val="003C3BDD"/>
    <w:rsid w:val="003E201C"/>
    <w:rsid w:val="003E30EE"/>
    <w:rsid w:val="003E6C5C"/>
    <w:rsid w:val="003F002F"/>
    <w:rsid w:val="003F16F0"/>
    <w:rsid w:val="00404619"/>
    <w:rsid w:val="00404894"/>
    <w:rsid w:val="004059E6"/>
    <w:rsid w:val="00420B65"/>
    <w:rsid w:val="00425837"/>
    <w:rsid w:val="00425FF4"/>
    <w:rsid w:val="004309FF"/>
    <w:rsid w:val="004564D1"/>
    <w:rsid w:val="004C3C9A"/>
    <w:rsid w:val="004C61BB"/>
    <w:rsid w:val="004D1F14"/>
    <w:rsid w:val="00500E77"/>
    <w:rsid w:val="00503A4B"/>
    <w:rsid w:val="00504DCC"/>
    <w:rsid w:val="0055038E"/>
    <w:rsid w:val="005908CB"/>
    <w:rsid w:val="00591648"/>
    <w:rsid w:val="005B38AA"/>
    <w:rsid w:val="005B3E40"/>
    <w:rsid w:val="005C0AC3"/>
    <w:rsid w:val="005E2AB3"/>
    <w:rsid w:val="00607276"/>
    <w:rsid w:val="0061102B"/>
    <w:rsid w:val="00632C78"/>
    <w:rsid w:val="0064366E"/>
    <w:rsid w:val="00647E35"/>
    <w:rsid w:val="00660DB6"/>
    <w:rsid w:val="00662B59"/>
    <w:rsid w:val="0067734A"/>
    <w:rsid w:val="00680431"/>
    <w:rsid w:val="00684584"/>
    <w:rsid w:val="006846E9"/>
    <w:rsid w:val="00696A35"/>
    <w:rsid w:val="006A227B"/>
    <w:rsid w:val="006B28F7"/>
    <w:rsid w:val="006B476D"/>
    <w:rsid w:val="006C6677"/>
    <w:rsid w:val="00715357"/>
    <w:rsid w:val="007202E0"/>
    <w:rsid w:val="0072396F"/>
    <w:rsid w:val="00734C2E"/>
    <w:rsid w:val="00741A69"/>
    <w:rsid w:val="0074788F"/>
    <w:rsid w:val="007637F3"/>
    <w:rsid w:val="0077522E"/>
    <w:rsid w:val="007753BE"/>
    <w:rsid w:val="00776425"/>
    <w:rsid w:val="00777977"/>
    <w:rsid w:val="00782132"/>
    <w:rsid w:val="00782BEF"/>
    <w:rsid w:val="007972FD"/>
    <w:rsid w:val="007B17C7"/>
    <w:rsid w:val="007E5006"/>
    <w:rsid w:val="00843952"/>
    <w:rsid w:val="008475A4"/>
    <w:rsid w:val="00871FB8"/>
    <w:rsid w:val="00874AE1"/>
    <w:rsid w:val="00881BA4"/>
    <w:rsid w:val="008936F6"/>
    <w:rsid w:val="008A2D99"/>
    <w:rsid w:val="008B3D20"/>
    <w:rsid w:val="008F7BCC"/>
    <w:rsid w:val="009037BC"/>
    <w:rsid w:val="009044F8"/>
    <w:rsid w:val="00912FA3"/>
    <w:rsid w:val="0091510D"/>
    <w:rsid w:val="00915AD9"/>
    <w:rsid w:val="009202DC"/>
    <w:rsid w:val="009321AD"/>
    <w:rsid w:val="009666CE"/>
    <w:rsid w:val="009805E5"/>
    <w:rsid w:val="009807D2"/>
    <w:rsid w:val="009864BF"/>
    <w:rsid w:val="0099287F"/>
    <w:rsid w:val="009A6372"/>
    <w:rsid w:val="009E21E1"/>
    <w:rsid w:val="009E3833"/>
    <w:rsid w:val="009F0FDF"/>
    <w:rsid w:val="009F1F48"/>
    <w:rsid w:val="009F659A"/>
    <w:rsid w:val="00A00EDB"/>
    <w:rsid w:val="00A0477C"/>
    <w:rsid w:val="00A10A10"/>
    <w:rsid w:val="00A12105"/>
    <w:rsid w:val="00A128C2"/>
    <w:rsid w:val="00A21663"/>
    <w:rsid w:val="00A342F6"/>
    <w:rsid w:val="00A53936"/>
    <w:rsid w:val="00A57FC3"/>
    <w:rsid w:val="00AB5A0C"/>
    <w:rsid w:val="00AD21F1"/>
    <w:rsid w:val="00AD6376"/>
    <w:rsid w:val="00AE4C57"/>
    <w:rsid w:val="00AE738C"/>
    <w:rsid w:val="00AF0D94"/>
    <w:rsid w:val="00B251A8"/>
    <w:rsid w:val="00B61035"/>
    <w:rsid w:val="00B87A3D"/>
    <w:rsid w:val="00BA2764"/>
    <w:rsid w:val="00BA3652"/>
    <w:rsid w:val="00BB5065"/>
    <w:rsid w:val="00BB67F5"/>
    <w:rsid w:val="00BD270F"/>
    <w:rsid w:val="00C16E55"/>
    <w:rsid w:val="00C50F1E"/>
    <w:rsid w:val="00C563F1"/>
    <w:rsid w:val="00C61F29"/>
    <w:rsid w:val="00C7146E"/>
    <w:rsid w:val="00CA6BAD"/>
    <w:rsid w:val="00CB4CD4"/>
    <w:rsid w:val="00CC26CA"/>
    <w:rsid w:val="00CD6D02"/>
    <w:rsid w:val="00CF6F3B"/>
    <w:rsid w:val="00D1230B"/>
    <w:rsid w:val="00D327B8"/>
    <w:rsid w:val="00D35A51"/>
    <w:rsid w:val="00D71CAD"/>
    <w:rsid w:val="00D755B6"/>
    <w:rsid w:val="00D91211"/>
    <w:rsid w:val="00DA64E2"/>
    <w:rsid w:val="00DA6CA6"/>
    <w:rsid w:val="00DD2551"/>
    <w:rsid w:val="00DD42DF"/>
    <w:rsid w:val="00DE64CD"/>
    <w:rsid w:val="00E0795C"/>
    <w:rsid w:val="00E41152"/>
    <w:rsid w:val="00E64331"/>
    <w:rsid w:val="00E67A6F"/>
    <w:rsid w:val="00E71499"/>
    <w:rsid w:val="00EA23A3"/>
    <w:rsid w:val="00EA30F6"/>
    <w:rsid w:val="00EF65C4"/>
    <w:rsid w:val="00F05E7D"/>
    <w:rsid w:val="00F1190C"/>
    <w:rsid w:val="00F14579"/>
    <w:rsid w:val="00F241AD"/>
    <w:rsid w:val="00F44BEA"/>
    <w:rsid w:val="00FC3839"/>
    <w:rsid w:val="00FF3375"/>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38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8AA"/>
    <w:rPr>
      <w:rFonts w:ascii="Tahoma" w:hAnsi="Tahoma" w:cs="Tahoma"/>
      <w:sz w:val="16"/>
      <w:szCs w:val="16"/>
    </w:rPr>
  </w:style>
  <w:style w:type="character" w:styleId="Hipervnculo">
    <w:name w:val="Hyperlink"/>
    <w:basedOn w:val="Fuentedeprrafopredeter"/>
    <w:uiPriority w:val="99"/>
    <w:unhideWhenUsed/>
    <w:rsid w:val="000F0D5F"/>
    <w:rPr>
      <w:color w:val="0000FF" w:themeColor="hyperlink"/>
      <w:u w:val="single"/>
    </w:rPr>
  </w:style>
  <w:style w:type="character" w:styleId="Refdecomentario">
    <w:name w:val="annotation reference"/>
    <w:basedOn w:val="Fuentedeprrafopredeter"/>
    <w:uiPriority w:val="99"/>
    <w:semiHidden/>
    <w:unhideWhenUsed/>
    <w:rsid w:val="00BA3652"/>
    <w:rPr>
      <w:sz w:val="16"/>
      <w:szCs w:val="16"/>
    </w:rPr>
  </w:style>
  <w:style w:type="paragraph" w:styleId="Textocomentario">
    <w:name w:val="annotation text"/>
    <w:basedOn w:val="Normal"/>
    <w:link w:val="TextocomentarioCar"/>
    <w:uiPriority w:val="99"/>
    <w:semiHidden/>
    <w:unhideWhenUsed/>
    <w:rsid w:val="00BA36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3652"/>
    <w:rPr>
      <w:sz w:val="20"/>
      <w:szCs w:val="20"/>
    </w:rPr>
  </w:style>
  <w:style w:type="paragraph" w:styleId="Asuntodelcomentario">
    <w:name w:val="annotation subject"/>
    <w:basedOn w:val="Textocomentario"/>
    <w:next w:val="Textocomentario"/>
    <w:link w:val="AsuntodelcomentarioCar"/>
    <w:uiPriority w:val="99"/>
    <w:semiHidden/>
    <w:unhideWhenUsed/>
    <w:rsid w:val="00BA3652"/>
    <w:rPr>
      <w:b/>
      <w:bCs/>
    </w:rPr>
  </w:style>
  <w:style w:type="character" w:customStyle="1" w:styleId="AsuntodelcomentarioCar">
    <w:name w:val="Asunto del comentario Car"/>
    <w:basedOn w:val="TextocomentarioCar"/>
    <w:link w:val="Asuntodelcomentario"/>
    <w:uiPriority w:val="99"/>
    <w:semiHidden/>
    <w:rsid w:val="00BA365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38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8AA"/>
    <w:rPr>
      <w:rFonts w:ascii="Tahoma" w:hAnsi="Tahoma" w:cs="Tahoma"/>
      <w:sz w:val="16"/>
      <w:szCs w:val="16"/>
    </w:rPr>
  </w:style>
  <w:style w:type="character" w:styleId="Hipervnculo">
    <w:name w:val="Hyperlink"/>
    <w:basedOn w:val="Fuentedeprrafopredeter"/>
    <w:uiPriority w:val="99"/>
    <w:unhideWhenUsed/>
    <w:rsid w:val="000F0D5F"/>
    <w:rPr>
      <w:color w:val="0000FF" w:themeColor="hyperlink"/>
      <w:u w:val="single"/>
    </w:rPr>
  </w:style>
  <w:style w:type="character" w:styleId="Refdecomentario">
    <w:name w:val="annotation reference"/>
    <w:basedOn w:val="Fuentedeprrafopredeter"/>
    <w:uiPriority w:val="99"/>
    <w:semiHidden/>
    <w:unhideWhenUsed/>
    <w:rsid w:val="00BA3652"/>
    <w:rPr>
      <w:sz w:val="16"/>
      <w:szCs w:val="16"/>
    </w:rPr>
  </w:style>
  <w:style w:type="paragraph" w:styleId="Textocomentario">
    <w:name w:val="annotation text"/>
    <w:basedOn w:val="Normal"/>
    <w:link w:val="TextocomentarioCar"/>
    <w:uiPriority w:val="99"/>
    <w:semiHidden/>
    <w:unhideWhenUsed/>
    <w:rsid w:val="00BA36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3652"/>
    <w:rPr>
      <w:sz w:val="20"/>
      <w:szCs w:val="20"/>
    </w:rPr>
  </w:style>
  <w:style w:type="paragraph" w:styleId="Asuntodelcomentario">
    <w:name w:val="annotation subject"/>
    <w:basedOn w:val="Textocomentario"/>
    <w:next w:val="Textocomentario"/>
    <w:link w:val="AsuntodelcomentarioCar"/>
    <w:uiPriority w:val="99"/>
    <w:semiHidden/>
    <w:unhideWhenUsed/>
    <w:rsid w:val="00BA3652"/>
    <w:rPr>
      <w:b/>
      <w:bCs/>
    </w:rPr>
  </w:style>
  <w:style w:type="character" w:customStyle="1" w:styleId="AsuntodelcomentarioCar">
    <w:name w:val="Asunto del comentario Car"/>
    <w:basedOn w:val="TextocomentarioCar"/>
    <w:link w:val="Asuntodelcomentario"/>
    <w:uiPriority w:val="99"/>
    <w:semiHidden/>
    <w:rsid w:val="00BA3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86926">
      <w:bodyDiv w:val="1"/>
      <w:marLeft w:val="0"/>
      <w:marRight w:val="0"/>
      <w:marTop w:val="0"/>
      <w:marBottom w:val="0"/>
      <w:divBdr>
        <w:top w:val="none" w:sz="0" w:space="0" w:color="auto"/>
        <w:left w:val="none" w:sz="0" w:space="0" w:color="auto"/>
        <w:bottom w:val="none" w:sz="0" w:space="0" w:color="auto"/>
        <w:right w:val="none" w:sz="0" w:space="0" w:color="auto"/>
      </w:divBdr>
    </w:div>
    <w:div w:id="800920290">
      <w:bodyDiv w:val="1"/>
      <w:marLeft w:val="0"/>
      <w:marRight w:val="0"/>
      <w:marTop w:val="0"/>
      <w:marBottom w:val="0"/>
      <w:divBdr>
        <w:top w:val="none" w:sz="0" w:space="0" w:color="auto"/>
        <w:left w:val="none" w:sz="0" w:space="0" w:color="auto"/>
        <w:bottom w:val="none" w:sz="0" w:space="0" w:color="auto"/>
        <w:right w:val="none" w:sz="0" w:space="0" w:color="auto"/>
      </w:divBdr>
    </w:div>
    <w:div w:id="987518570">
      <w:bodyDiv w:val="1"/>
      <w:marLeft w:val="0"/>
      <w:marRight w:val="0"/>
      <w:marTop w:val="0"/>
      <w:marBottom w:val="0"/>
      <w:divBdr>
        <w:top w:val="none" w:sz="0" w:space="0" w:color="auto"/>
        <w:left w:val="none" w:sz="0" w:space="0" w:color="auto"/>
        <w:bottom w:val="none" w:sz="0" w:space="0" w:color="auto"/>
        <w:right w:val="none" w:sz="0" w:space="0" w:color="auto"/>
      </w:divBdr>
    </w:div>
    <w:div w:id="119426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2992</Words>
  <Characters>17059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Pedro Urdimales</cp:lastModifiedBy>
  <cp:revision>9</cp:revision>
  <dcterms:created xsi:type="dcterms:W3CDTF">2019-03-14T18:53:00Z</dcterms:created>
  <dcterms:modified xsi:type="dcterms:W3CDTF">2019-03-18T20:58:00Z</dcterms:modified>
</cp:coreProperties>
</file>